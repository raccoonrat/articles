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hv0gemzm1yd" w:id="0"/>
      <w:bookmarkEnd w:id="0"/>
      <w:r w:rsidDel="00000000" w:rsidR="00000000" w:rsidRPr="00000000">
        <w:rPr>
          <w:rtl w:val="0"/>
        </w:rPr>
        <w:t xml:space="preserve">[FAB-10741] </w:t>
      </w:r>
    </w:p>
    <w:p w:rsidR="00000000" w:rsidDel="00000000" w:rsidP="00000000" w:rsidRDefault="00000000" w:rsidRPr="00000000" w14:paraId="00000001">
      <w:pPr>
        <w:pStyle w:val="Title"/>
        <w:contextualSpacing w:val="0"/>
        <w:rPr/>
      </w:pPr>
      <w:bookmarkStart w:colFirst="0" w:colLast="0" w:name="_qq60qf873q63" w:id="1"/>
      <w:bookmarkEnd w:id="1"/>
      <w:r w:rsidDel="00000000" w:rsidR="00000000" w:rsidRPr="00000000">
        <w:rPr>
          <w:rtl w:val="0"/>
        </w:rPr>
        <w:t xml:space="preserve">Transaction methods in chaincode</w:t>
      </w:r>
    </w:p>
    <w:p w:rsidR="00000000" w:rsidDel="00000000" w:rsidP="00000000" w:rsidRDefault="00000000" w:rsidRPr="00000000" w14:paraId="00000002">
      <w:pPr>
        <w:contextualSpacing w:val="0"/>
        <w:rPr>
          <w:b w:val="1"/>
          <w:color w:val="222222"/>
          <w:sz w:val="23"/>
          <w:szCs w:val="23"/>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f5fmp8hcnmvq" w:id="2"/>
      <w:bookmarkEnd w:id="2"/>
      <w:r w:rsidDel="00000000" w:rsidR="00000000" w:rsidRPr="00000000">
        <w:rPr>
          <w:rtl w:val="0"/>
        </w:rPr>
        <w:t xml:space="preserve">Abstract</w:t>
      </w:r>
    </w:p>
    <w:p w:rsidR="00000000" w:rsidDel="00000000" w:rsidP="00000000" w:rsidRDefault="00000000" w:rsidRPr="00000000" w14:paraId="00000004">
      <w:pPr>
        <w:contextualSpacing w:val="0"/>
        <w:rPr>
          <w:color w:val="222222"/>
          <w:sz w:val="23"/>
          <w:szCs w:val="23"/>
        </w:rPr>
      </w:pPr>
      <w:r w:rsidDel="00000000" w:rsidR="00000000" w:rsidRPr="00000000">
        <w:rPr>
          <w:color w:val="222222"/>
          <w:sz w:val="23"/>
          <w:szCs w:val="23"/>
          <w:rtl w:val="0"/>
        </w:rPr>
        <w:t xml:space="preserve">This proposal adds the ability to define individual transaction processing functions as an alternative to a single ‘chaincode’ class with an Invoke() method and a dispatch table. The transaction functions will be discoverable by client applications, allowing for type-safe APIs to be generated.</w:t>
      </w:r>
    </w:p>
    <w:p w:rsidR="00000000" w:rsidDel="00000000" w:rsidP="00000000" w:rsidRDefault="00000000" w:rsidRPr="00000000" w14:paraId="00000005">
      <w:pPr>
        <w:contextualSpacing w:val="0"/>
        <w:rPr>
          <w:color w:val="222222"/>
          <w:sz w:val="23"/>
          <w:szCs w:val="23"/>
        </w:rPr>
      </w:pPr>
      <w:r w:rsidDel="00000000" w:rsidR="00000000" w:rsidRPr="00000000">
        <w:rPr>
          <w:rtl w:val="0"/>
        </w:rPr>
      </w:r>
    </w:p>
    <w:p w:rsidR="00000000" w:rsidDel="00000000" w:rsidP="00000000" w:rsidRDefault="00000000" w:rsidRPr="00000000" w14:paraId="00000006">
      <w:pPr>
        <w:contextualSpacing w:val="0"/>
        <w:rPr>
          <w:i w:val="1"/>
          <w:color w:val="222222"/>
          <w:sz w:val="23"/>
          <w:szCs w:val="23"/>
        </w:rPr>
      </w:pPr>
      <w:r w:rsidDel="00000000" w:rsidR="00000000" w:rsidRPr="00000000">
        <w:rPr>
          <w:i w:val="1"/>
          <w:color w:val="222222"/>
          <w:sz w:val="23"/>
          <w:szCs w:val="23"/>
          <w:rtl w:val="0"/>
        </w:rPr>
        <w:t xml:space="preserve">An example of what a Contract would look like is in </w:t>
      </w:r>
      <w:hyperlink r:id="rId6">
        <w:r w:rsidDel="00000000" w:rsidR="00000000" w:rsidRPr="00000000">
          <w:rPr>
            <w:i w:val="1"/>
            <w:color w:val="1155cc"/>
            <w:sz w:val="23"/>
            <w:szCs w:val="23"/>
            <w:u w:val="single"/>
            <w:rtl w:val="0"/>
          </w:rPr>
          <w:t xml:space="preserve">https://github.com/mbwhite/chaincode-commericalpaper</w:t>
        </w:r>
      </w:hyperlink>
      <w:r w:rsidDel="00000000" w:rsidR="00000000" w:rsidRPr="00000000">
        <w:rPr>
          <w:i w:val="1"/>
          <w:color w:val="222222"/>
          <w:sz w:val="23"/>
          <w:szCs w:val="23"/>
          <w:rtl w:val="0"/>
        </w:rPr>
        <w:t xml:space="preserve"> </w:t>
      </w:r>
    </w:p>
    <w:p w:rsidR="00000000" w:rsidDel="00000000" w:rsidP="00000000" w:rsidRDefault="00000000" w:rsidRPr="00000000" w14:paraId="00000007">
      <w:pPr>
        <w:contextualSpacing w:val="0"/>
        <w:rPr>
          <w:i w:val="1"/>
          <w:color w:val="222222"/>
          <w:sz w:val="23"/>
          <w:szCs w:val="23"/>
        </w:rPr>
      </w:pPr>
      <w:r w:rsidDel="00000000" w:rsidR="00000000" w:rsidRPr="00000000">
        <w:rPr>
          <w:rtl w:val="0"/>
        </w:rPr>
      </w:r>
    </w:p>
    <w:p w:rsidR="00000000" w:rsidDel="00000000" w:rsidP="00000000" w:rsidRDefault="00000000" w:rsidRPr="00000000" w14:paraId="00000008">
      <w:pPr>
        <w:contextualSpacing w:val="0"/>
        <w:rPr>
          <w:i w:val="1"/>
          <w:color w:val="222222"/>
          <w:sz w:val="23"/>
          <w:szCs w:val="23"/>
        </w:rPr>
      </w:pPr>
      <w:r w:rsidDel="00000000" w:rsidR="00000000" w:rsidRPr="00000000">
        <w:rPr>
          <w:i w:val="1"/>
          <w:color w:val="222222"/>
          <w:sz w:val="23"/>
          <w:szCs w:val="23"/>
          <w:rtl w:val="0"/>
        </w:rPr>
        <w:t xml:space="preserve">This is working with the code in cited repos, not a mock-up</w:t>
      </w:r>
    </w:p>
    <w:p w:rsidR="00000000" w:rsidDel="00000000" w:rsidP="00000000" w:rsidRDefault="00000000" w:rsidRPr="00000000" w14:paraId="00000009">
      <w:pPr>
        <w:contextualSpacing w:val="0"/>
        <w:rPr>
          <w:i w:val="1"/>
          <w:color w:val="222222"/>
          <w:sz w:val="23"/>
          <w:szCs w:val="23"/>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m72cmkimylk2" w:id="3"/>
      <w:bookmarkEnd w:id="3"/>
      <w:r w:rsidDel="00000000" w:rsidR="00000000" w:rsidRPr="00000000">
        <w:rPr>
          <w:rtl w:val="0"/>
        </w:rPr>
        <w:t xml:space="preserve">Motivation</w:t>
      </w:r>
    </w:p>
    <w:p w:rsidR="00000000" w:rsidDel="00000000" w:rsidP="00000000" w:rsidRDefault="00000000" w:rsidRPr="00000000" w14:paraId="0000000B">
      <w:pPr>
        <w:contextualSpacing w:val="0"/>
        <w:rPr>
          <w:color w:val="222222"/>
          <w:sz w:val="23"/>
          <w:szCs w:val="23"/>
        </w:rPr>
      </w:pPr>
      <w:r w:rsidDel="00000000" w:rsidR="00000000" w:rsidRPr="00000000">
        <w:rPr>
          <w:color w:val="222222"/>
          <w:sz w:val="23"/>
          <w:szCs w:val="23"/>
          <w:rtl w:val="0"/>
        </w:rPr>
        <w:t xml:space="preserve">In the Fabric chaincode today, a class/interface is specified that has to implement two methods (Init &amp; Invoke).  The Invoke method handles all transaction and query requests for that chaincode instance and is passed a ‘stub’ argument which has a method that returns the transaction name and its arguments.  Based on this information, the Invoke method can either handle the transaction logic itself or dispatch it to another method in the chaincode class. The logic is very dynamic and does not lend itself well to the types of static analysis that modern development tools use to assist the programmer.</w:t>
      </w:r>
    </w:p>
    <w:p w:rsidR="00000000" w:rsidDel="00000000" w:rsidP="00000000" w:rsidRDefault="00000000" w:rsidRPr="00000000" w14:paraId="0000000C">
      <w:pPr>
        <w:contextualSpacing w:val="0"/>
        <w:rPr>
          <w:color w:val="222222"/>
          <w:sz w:val="23"/>
          <w:szCs w:val="23"/>
        </w:rPr>
      </w:pPr>
      <w:r w:rsidDel="00000000" w:rsidR="00000000" w:rsidRPr="00000000">
        <w:rPr>
          <w:rtl w:val="0"/>
        </w:rPr>
      </w:r>
    </w:p>
    <w:p w:rsidR="00000000" w:rsidDel="00000000" w:rsidP="00000000" w:rsidRDefault="00000000" w:rsidRPr="00000000" w14:paraId="0000000D">
      <w:pPr>
        <w:contextualSpacing w:val="0"/>
        <w:rPr>
          <w:i w:val="1"/>
          <w:color w:val="222222"/>
          <w:sz w:val="23"/>
          <w:szCs w:val="23"/>
        </w:rPr>
      </w:pPr>
      <w:r w:rsidDel="00000000" w:rsidR="00000000" w:rsidRPr="00000000">
        <w:rPr>
          <w:i w:val="1"/>
          <w:color w:val="222222"/>
          <w:sz w:val="23"/>
          <w:szCs w:val="23"/>
          <w:rtl w:val="0"/>
        </w:rPr>
        <w:t xml:space="preserve">The overriding aim here is to increase the efficiency for developers producing a production solutions; note that the word function is being used in a general sense.</w:t>
      </w:r>
      <w:r w:rsidDel="00000000" w:rsidR="00000000" w:rsidRPr="00000000">
        <w:rPr>
          <w:rtl w:val="0"/>
        </w:rPr>
      </w:r>
    </w:p>
    <w:p w:rsidR="00000000" w:rsidDel="00000000" w:rsidP="00000000" w:rsidRDefault="00000000" w:rsidRPr="00000000" w14:paraId="0000000E">
      <w:pPr>
        <w:contextualSpacing w:val="0"/>
        <w:rPr>
          <w:color w:val="222222"/>
          <w:sz w:val="23"/>
          <w:szCs w:val="23"/>
        </w:rPr>
      </w:pPr>
      <w:r w:rsidDel="00000000" w:rsidR="00000000" w:rsidRPr="00000000">
        <w:rPr>
          <w:rtl w:val="0"/>
        </w:rPr>
      </w:r>
    </w:p>
    <w:p w:rsidR="00000000" w:rsidDel="00000000" w:rsidP="00000000" w:rsidRDefault="00000000" w:rsidRPr="00000000" w14:paraId="0000000F">
      <w:pPr>
        <w:contextualSpacing w:val="0"/>
        <w:rPr>
          <w:sz w:val="23"/>
          <w:szCs w:val="23"/>
        </w:rPr>
      </w:pPr>
      <w:r w:rsidDel="00000000" w:rsidR="00000000" w:rsidRPr="00000000">
        <w:rPr>
          <w:sz w:val="23"/>
          <w:szCs w:val="23"/>
          <w:rtl w:val="0"/>
        </w:rPr>
        <w:t xml:space="preserve">Example node.js chaincode:</w:t>
      </w:r>
    </w:p>
    <w:p w:rsidR="00000000" w:rsidDel="00000000" w:rsidP="00000000" w:rsidRDefault="00000000" w:rsidRPr="00000000" w14:paraId="00000010">
      <w:pPr>
        <w:contextualSpacing w:val="0"/>
        <w:rPr>
          <w:sz w:val="23"/>
          <w:szCs w:val="23"/>
        </w:rPr>
      </w:pPr>
      <w:r w:rsidDel="00000000" w:rsidR="00000000" w:rsidRPr="00000000">
        <w:rPr>
          <w:rtl w:val="0"/>
        </w:rPr>
      </w:r>
    </w:p>
    <w:p w:rsidR="00000000" w:rsidDel="00000000" w:rsidP="00000000" w:rsidRDefault="00000000" w:rsidRPr="00000000" w14:paraId="00000011">
      <w:pPr>
        <w:contextualSpacing w:val="0"/>
        <w:rPr>
          <w:rFonts w:ascii="Consolas" w:cs="Consolas" w:eastAsia="Consolas" w:hAnsi="Consolas"/>
          <w:color w:val="38761d"/>
          <w:sz w:val="20"/>
          <w:szCs w:val="20"/>
        </w:rPr>
      </w:pPr>
      <w:r w:rsidDel="00000000" w:rsidR="00000000" w:rsidRPr="00000000">
        <w:rPr>
          <w:rFonts w:ascii="Consolas" w:cs="Consolas" w:eastAsia="Consolas" w:hAnsi="Consolas"/>
          <w:color w:val="38761d"/>
          <w:sz w:val="23"/>
          <w:szCs w:val="23"/>
          <w:rtl w:val="0"/>
        </w:rPr>
        <w:t xml:space="preserve"> </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38761d"/>
                <w:sz w:val="20"/>
                <w:szCs w:val="20"/>
              </w:rPr>
            </w:pP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586e75"/>
                <w:sz w:val="20"/>
                <w:szCs w:val="20"/>
                <w:shd w:fill="002b36" w:val="clear"/>
                <w:rtl w:val="0"/>
              </w:rPr>
              <w:t xml:space="preserve">// The Invoke method is called as a result of an application request to run the Smart Contract  xxxxxx</w:t>
            </w:r>
            <w:r w:rsidDel="00000000" w:rsidR="00000000" w:rsidRPr="00000000">
              <w:rPr>
                <w:rFonts w:ascii="Consolas" w:cs="Consolas" w:eastAsia="Consolas" w:hAnsi="Consolas"/>
                <w:color w:val="839496"/>
                <w:sz w:val="20"/>
                <w:szCs w:val="20"/>
                <w:shd w:fill="002b36" w:val="clear"/>
                <w:rtl w:val="0"/>
              </w:rPr>
              <w:br w:type="textWrapping"/>
              <w:t xml:space="preserve">  </w:t>
            </w:r>
            <w:r w:rsidDel="00000000" w:rsidR="00000000" w:rsidRPr="00000000">
              <w:rPr>
                <w:rFonts w:ascii="Consolas" w:cs="Consolas" w:eastAsia="Consolas" w:hAnsi="Consolas"/>
                <w:color w:val="586e75"/>
                <w:sz w:val="20"/>
                <w:szCs w:val="20"/>
                <w:shd w:fill="002b36" w:val="clear"/>
                <w:rtl w:val="0"/>
              </w:rPr>
              <w:t xml:space="preserve">// The calling application program has also specified the particular smart contract</w:t>
            </w:r>
            <w:r w:rsidDel="00000000" w:rsidR="00000000" w:rsidRPr="00000000">
              <w:rPr>
                <w:rFonts w:ascii="Consolas" w:cs="Consolas" w:eastAsia="Consolas" w:hAnsi="Consolas"/>
                <w:color w:val="839496"/>
                <w:sz w:val="20"/>
                <w:szCs w:val="20"/>
                <w:shd w:fill="002b36" w:val="clear"/>
                <w:rtl w:val="0"/>
              </w:rPr>
              <w:br w:type="textWrapping"/>
              <w:t xml:space="preserve">  </w:t>
            </w:r>
            <w:r w:rsidDel="00000000" w:rsidR="00000000" w:rsidRPr="00000000">
              <w:rPr>
                <w:rFonts w:ascii="Consolas" w:cs="Consolas" w:eastAsia="Consolas" w:hAnsi="Consolas"/>
                <w:color w:val="586e75"/>
                <w:sz w:val="20"/>
                <w:szCs w:val="20"/>
                <w:shd w:fill="002b36" w:val="clear"/>
                <w:rtl w:val="0"/>
              </w:rPr>
              <w:t xml:space="preserve">// function to be called, with arguments</w:t>
            </w:r>
            <w:r w:rsidDel="00000000" w:rsidR="00000000" w:rsidRPr="00000000">
              <w:rPr>
                <w:rFonts w:ascii="Consolas" w:cs="Consolas" w:eastAsia="Consolas" w:hAnsi="Consolas"/>
                <w:color w:val="839496"/>
                <w:sz w:val="20"/>
                <w:szCs w:val="20"/>
                <w:shd w:fill="002b36" w:val="clear"/>
                <w:rtl w:val="0"/>
              </w:rPr>
              <w:br w:type="textWrapping"/>
              <w:t xml:space="preserve">  </w:t>
            </w:r>
            <w:r w:rsidDel="00000000" w:rsidR="00000000" w:rsidRPr="00000000">
              <w:rPr>
                <w:rFonts w:ascii="Consolas" w:cs="Consolas" w:eastAsia="Consolas" w:hAnsi="Consolas"/>
                <w:color w:val="859900"/>
                <w:sz w:val="20"/>
                <w:szCs w:val="20"/>
                <w:shd w:fill="002b36" w:val="clear"/>
                <w:rtl w:val="0"/>
              </w:rPr>
              <w:t xml:space="preserve">async</w:t>
            </w:r>
            <w:r w:rsidDel="00000000" w:rsidR="00000000" w:rsidRPr="00000000">
              <w:rPr>
                <w:rFonts w:ascii="Consolas" w:cs="Consolas" w:eastAsia="Consolas" w:hAnsi="Consolas"/>
                <w:color w:val="839496"/>
                <w:sz w:val="20"/>
                <w:szCs w:val="20"/>
                <w:shd w:fill="002b36" w:val="clear"/>
                <w:rtl w:val="0"/>
              </w:rPr>
              <w:t xml:space="preserve"> Invoke(stub) {</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let</w:t>
            </w:r>
            <w:r w:rsidDel="00000000" w:rsidR="00000000" w:rsidRPr="00000000">
              <w:rPr>
                <w:rFonts w:ascii="Consolas" w:cs="Consolas" w:eastAsia="Consolas" w:hAnsi="Consolas"/>
                <w:color w:val="839496"/>
                <w:sz w:val="20"/>
                <w:szCs w:val="20"/>
                <w:shd w:fill="002b36" w:val="clear"/>
                <w:rtl w:val="0"/>
              </w:rPr>
              <w:t xml:space="preserve"> ret = stub.getFunctionAndParameters();</w:t>
              <w:br w:type="textWrapping"/>
              <w:t xml:space="preserve">    </w:t>
            </w:r>
            <w:r w:rsidDel="00000000" w:rsidR="00000000" w:rsidRPr="00000000">
              <w:rPr>
                <w:rFonts w:ascii="Consolas" w:cs="Consolas" w:eastAsia="Consolas" w:hAnsi="Consolas"/>
                <w:color w:val="dc322f"/>
                <w:sz w:val="20"/>
                <w:szCs w:val="20"/>
                <w:shd w:fill="002b36" w:val="clear"/>
                <w:rtl w:val="0"/>
              </w:rPr>
              <w:t xml:space="preserve">console</w:t>
            </w:r>
            <w:r w:rsidDel="00000000" w:rsidR="00000000" w:rsidRPr="00000000">
              <w:rPr>
                <w:rFonts w:ascii="Consolas" w:cs="Consolas" w:eastAsia="Consolas" w:hAnsi="Consolas"/>
                <w:color w:val="839496"/>
                <w:sz w:val="20"/>
                <w:szCs w:val="20"/>
                <w:shd w:fill="002b36" w:val="clear"/>
                <w:rtl w:val="0"/>
              </w:rPr>
              <w:t xml:space="preserve">.info(ret);</w:t>
              <w:br w:type="textWrapping"/>
              <w:br w:type="textWrapping"/>
              <w:t xml:space="preserve">    </w:t>
            </w:r>
            <w:r w:rsidDel="00000000" w:rsidR="00000000" w:rsidRPr="00000000">
              <w:rPr>
                <w:rFonts w:ascii="Consolas" w:cs="Consolas" w:eastAsia="Consolas" w:hAnsi="Consolas"/>
                <w:color w:val="859900"/>
                <w:sz w:val="20"/>
                <w:szCs w:val="20"/>
                <w:shd w:fill="002b36" w:val="clear"/>
                <w:rtl w:val="0"/>
              </w:rPr>
              <w:t xml:space="preserve">let</w:t>
            </w:r>
            <w:r w:rsidDel="00000000" w:rsidR="00000000" w:rsidRPr="00000000">
              <w:rPr>
                <w:rFonts w:ascii="Consolas" w:cs="Consolas" w:eastAsia="Consolas" w:hAnsi="Consolas"/>
                <w:color w:val="839496"/>
                <w:sz w:val="20"/>
                <w:szCs w:val="20"/>
                <w:shd w:fill="002b36" w:val="clear"/>
                <w:rtl w:val="0"/>
              </w:rPr>
              <w:t xml:space="preserve"> method = </w:t>
            </w:r>
            <w:r w:rsidDel="00000000" w:rsidR="00000000" w:rsidRPr="00000000">
              <w:rPr>
                <w:rFonts w:ascii="Consolas" w:cs="Consolas" w:eastAsia="Consolas" w:hAnsi="Consolas"/>
                <w:color w:val="859900"/>
                <w:sz w:val="20"/>
                <w:szCs w:val="20"/>
                <w:shd w:fill="002b36" w:val="clear"/>
                <w:rtl w:val="0"/>
              </w:rPr>
              <w:t xml:space="preserve">this</w:t>
            </w:r>
            <w:r w:rsidDel="00000000" w:rsidR="00000000" w:rsidRPr="00000000">
              <w:rPr>
                <w:rFonts w:ascii="Consolas" w:cs="Consolas" w:eastAsia="Consolas" w:hAnsi="Consolas"/>
                <w:color w:val="839496"/>
                <w:sz w:val="20"/>
                <w:szCs w:val="20"/>
                <w:shd w:fill="002b36" w:val="clear"/>
                <w:rtl w:val="0"/>
              </w:rPr>
              <w:t xml:space="preserve">[ret.fcn];</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if</w:t>
            </w:r>
            <w:r w:rsidDel="00000000" w:rsidR="00000000" w:rsidRPr="00000000">
              <w:rPr>
                <w:rFonts w:ascii="Consolas" w:cs="Consolas" w:eastAsia="Consolas" w:hAnsi="Consolas"/>
                <w:color w:val="839496"/>
                <w:sz w:val="20"/>
                <w:szCs w:val="20"/>
                <w:shd w:fill="002b36" w:val="clear"/>
                <w:rtl w:val="0"/>
              </w:rPr>
              <w:t xml:space="preserve"> (!method) {</w:t>
              <w:br w:type="textWrapping"/>
              <w:t xml:space="preserve">      </w:t>
            </w:r>
            <w:r w:rsidDel="00000000" w:rsidR="00000000" w:rsidRPr="00000000">
              <w:rPr>
                <w:rFonts w:ascii="Consolas" w:cs="Consolas" w:eastAsia="Consolas" w:hAnsi="Consolas"/>
                <w:color w:val="dc322f"/>
                <w:sz w:val="20"/>
                <w:szCs w:val="20"/>
                <w:shd w:fill="002b36" w:val="clear"/>
                <w:rtl w:val="0"/>
              </w:rPr>
              <w:t xml:space="preserve">console</w:t>
            </w:r>
            <w:r w:rsidDel="00000000" w:rsidR="00000000" w:rsidRPr="00000000">
              <w:rPr>
                <w:rFonts w:ascii="Consolas" w:cs="Consolas" w:eastAsia="Consolas" w:hAnsi="Consolas"/>
                <w:color w:val="839496"/>
                <w:sz w:val="20"/>
                <w:szCs w:val="20"/>
                <w:shd w:fill="002b36" w:val="clear"/>
                <w:rtl w:val="0"/>
              </w:rPr>
              <w:t xml:space="preserve">.error(</w:t>
            </w:r>
            <w:r w:rsidDel="00000000" w:rsidR="00000000" w:rsidRPr="00000000">
              <w:rPr>
                <w:rFonts w:ascii="Consolas" w:cs="Consolas" w:eastAsia="Consolas" w:hAnsi="Consolas"/>
                <w:color w:val="2aa198"/>
                <w:sz w:val="20"/>
                <w:szCs w:val="20"/>
                <w:shd w:fill="002b36" w:val="clear"/>
                <w:rtl w:val="0"/>
              </w:rPr>
              <w:t xml:space="preserve">'no function of name:'</w:t>
            </w:r>
            <w:r w:rsidDel="00000000" w:rsidR="00000000" w:rsidRPr="00000000">
              <w:rPr>
                <w:rFonts w:ascii="Consolas" w:cs="Consolas" w:eastAsia="Consolas" w:hAnsi="Consolas"/>
                <w:color w:val="839496"/>
                <w:sz w:val="20"/>
                <w:szCs w:val="20"/>
                <w:shd w:fill="002b36" w:val="clear"/>
                <w:rtl w:val="0"/>
              </w:rPr>
              <w:t xml:space="preserve"> + ret.fcn + </w:t>
            </w:r>
            <w:r w:rsidDel="00000000" w:rsidR="00000000" w:rsidRPr="00000000">
              <w:rPr>
                <w:rFonts w:ascii="Consolas" w:cs="Consolas" w:eastAsia="Consolas" w:hAnsi="Consolas"/>
                <w:color w:val="2aa198"/>
                <w:sz w:val="20"/>
                <w:szCs w:val="20"/>
                <w:shd w:fill="002b36" w:val="clear"/>
                <w:rtl w:val="0"/>
              </w:rPr>
              <w:t xml:space="preserve">' found'</w:t>
            </w:r>
            <w:r w:rsidDel="00000000" w:rsidR="00000000" w:rsidRPr="00000000">
              <w:rPr>
                <w:rFonts w:ascii="Consolas" w:cs="Consolas" w:eastAsia="Consolas" w:hAnsi="Consolas"/>
                <w:color w:val="839496"/>
                <w:sz w:val="20"/>
                <w:szCs w:val="20"/>
                <w:shd w:fill="002b36" w:val="clear"/>
                <w:rtl w:val="0"/>
              </w:rPr>
              <w:t xml:space="preserve">);</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throw</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859900"/>
                <w:sz w:val="20"/>
                <w:szCs w:val="20"/>
                <w:shd w:fill="002b36" w:val="clear"/>
                <w:rtl w:val="0"/>
              </w:rPr>
              <w:t xml:space="preserve">new</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dc322f"/>
                <w:sz w:val="20"/>
                <w:szCs w:val="20"/>
                <w:shd w:fill="002b36" w:val="clear"/>
                <w:rtl w:val="0"/>
              </w:rPr>
              <w:t xml:space="preserve">Error</w:t>
            </w:r>
            <w:r w:rsidDel="00000000" w:rsidR="00000000" w:rsidRPr="00000000">
              <w:rPr>
                <w:rFonts w:ascii="Consolas" w:cs="Consolas" w:eastAsia="Consolas" w:hAnsi="Consolas"/>
                <w:color w:val="839496"/>
                <w:sz w:val="20"/>
                <w:szCs w:val="20"/>
                <w:shd w:fill="002b36" w:val="clear"/>
                <w:rtl w:val="0"/>
              </w:rPr>
              <w:t xml:space="preserve">(</w:t>
            </w:r>
            <w:r w:rsidDel="00000000" w:rsidR="00000000" w:rsidRPr="00000000">
              <w:rPr>
                <w:rFonts w:ascii="Consolas" w:cs="Consolas" w:eastAsia="Consolas" w:hAnsi="Consolas"/>
                <w:color w:val="2aa198"/>
                <w:sz w:val="20"/>
                <w:szCs w:val="20"/>
                <w:shd w:fill="002b36" w:val="clear"/>
                <w:rtl w:val="0"/>
              </w:rPr>
              <w:t xml:space="preserve">'Received unknown function '</w:t>
            </w:r>
            <w:r w:rsidDel="00000000" w:rsidR="00000000" w:rsidRPr="00000000">
              <w:rPr>
                <w:rFonts w:ascii="Consolas" w:cs="Consolas" w:eastAsia="Consolas" w:hAnsi="Consolas"/>
                <w:color w:val="839496"/>
                <w:sz w:val="20"/>
                <w:szCs w:val="20"/>
                <w:shd w:fill="002b36" w:val="clear"/>
                <w:rtl w:val="0"/>
              </w:rPr>
              <w:t xml:space="preserve"> + ret.fcn + </w:t>
            </w:r>
            <w:r w:rsidDel="00000000" w:rsidR="00000000" w:rsidRPr="00000000">
              <w:rPr>
                <w:rFonts w:ascii="Consolas" w:cs="Consolas" w:eastAsia="Consolas" w:hAnsi="Consolas"/>
                <w:color w:val="2aa198"/>
                <w:sz w:val="20"/>
                <w:szCs w:val="20"/>
                <w:shd w:fill="002b36" w:val="clear"/>
                <w:rtl w:val="0"/>
              </w:rPr>
              <w:t xml:space="preserve">' invocation'</w:t>
            </w:r>
            <w:r w:rsidDel="00000000" w:rsidR="00000000" w:rsidRPr="00000000">
              <w:rPr>
                <w:rFonts w:ascii="Consolas" w:cs="Consolas" w:eastAsia="Consolas" w:hAnsi="Consolas"/>
                <w:color w:val="839496"/>
                <w:sz w:val="20"/>
                <w:szCs w:val="20"/>
                <w:shd w:fill="002b36" w:val="clear"/>
                <w:rtl w:val="0"/>
              </w:rPr>
              <w:t xml:space="preserve">);</w:t>
              <w:br w:type="textWrapping"/>
              <w:tab/>
              <w:t xml:space="preserve">}</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try</w:t>
            </w:r>
            <w:r w:rsidDel="00000000" w:rsidR="00000000" w:rsidRPr="00000000">
              <w:rPr>
                <w:rFonts w:ascii="Consolas" w:cs="Consolas" w:eastAsia="Consolas" w:hAnsi="Consolas"/>
                <w:color w:val="839496"/>
                <w:sz w:val="20"/>
                <w:szCs w:val="20"/>
                <w:shd w:fill="002b36" w:val="clear"/>
                <w:rtl w:val="0"/>
              </w:rPr>
              <w:t xml:space="preserve"> {</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let</w:t>
            </w:r>
            <w:r w:rsidDel="00000000" w:rsidR="00000000" w:rsidRPr="00000000">
              <w:rPr>
                <w:rFonts w:ascii="Consolas" w:cs="Consolas" w:eastAsia="Consolas" w:hAnsi="Consolas"/>
                <w:color w:val="839496"/>
                <w:sz w:val="20"/>
                <w:szCs w:val="20"/>
                <w:shd w:fill="002b36" w:val="clear"/>
                <w:rtl w:val="0"/>
              </w:rPr>
              <w:t xml:space="preserve"> payload = </w:t>
            </w:r>
            <w:r w:rsidDel="00000000" w:rsidR="00000000" w:rsidRPr="00000000">
              <w:rPr>
                <w:rFonts w:ascii="Consolas" w:cs="Consolas" w:eastAsia="Consolas" w:hAnsi="Consolas"/>
                <w:color w:val="859900"/>
                <w:sz w:val="20"/>
                <w:szCs w:val="20"/>
                <w:shd w:fill="002b36" w:val="clear"/>
                <w:rtl w:val="0"/>
              </w:rPr>
              <w:t xml:space="preserve">await</w:t>
            </w:r>
            <w:r w:rsidDel="00000000" w:rsidR="00000000" w:rsidRPr="00000000">
              <w:rPr>
                <w:rFonts w:ascii="Consolas" w:cs="Consolas" w:eastAsia="Consolas" w:hAnsi="Consolas"/>
                <w:color w:val="839496"/>
                <w:sz w:val="20"/>
                <w:szCs w:val="20"/>
                <w:shd w:fill="002b36" w:val="clear"/>
                <w:rtl w:val="0"/>
              </w:rPr>
              <w:t xml:space="preserve"> method(stub, ret.params);</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return</w:t>
            </w:r>
            <w:r w:rsidDel="00000000" w:rsidR="00000000" w:rsidRPr="00000000">
              <w:rPr>
                <w:rFonts w:ascii="Consolas" w:cs="Consolas" w:eastAsia="Consolas" w:hAnsi="Consolas"/>
                <w:color w:val="839496"/>
                <w:sz w:val="20"/>
                <w:szCs w:val="20"/>
                <w:shd w:fill="002b36" w:val="clear"/>
                <w:rtl w:val="0"/>
              </w:rPr>
              <w:t xml:space="preserve"> shim.success(payload);</w:t>
              <w:br w:type="textWrapping"/>
              <w:tab/>
              <w:t xml:space="preserve">} </w:t>
            </w:r>
            <w:r w:rsidDel="00000000" w:rsidR="00000000" w:rsidRPr="00000000">
              <w:rPr>
                <w:rFonts w:ascii="Consolas" w:cs="Consolas" w:eastAsia="Consolas" w:hAnsi="Consolas"/>
                <w:color w:val="859900"/>
                <w:sz w:val="20"/>
                <w:szCs w:val="20"/>
                <w:shd w:fill="002b36" w:val="clear"/>
                <w:rtl w:val="0"/>
              </w:rPr>
              <w:t xml:space="preserve">catch</w:t>
            </w:r>
            <w:r w:rsidDel="00000000" w:rsidR="00000000" w:rsidRPr="00000000">
              <w:rPr>
                <w:rFonts w:ascii="Consolas" w:cs="Consolas" w:eastAsia="Consolas" w:hAnsi="Consolas"/>
                <w:color w:val="839496"/>
                <w:sz w:val="20"/>
                <w:szCs w:val="20"/>
                <w:shd w:fill="002b36" w:val="clear"/>
                <w:rtl w:val="0"/>
              </w:rPr>
              <w:t xml:space="preserve"> (err) {</w:t>
              <w:br w:type="textWrapping"/>
              <w:t xml:space="preserve">      </w:t>
            </w:r>
            <w:r w:rsidDel="00000000" w:rsidR="00000000" w:rsidRPr="00000000">
              <w:rPr>
                <w:rFonts w:ascii="Consolas" w:cs="Consolas" w:eastAsia="Consolas" w:hAnsi="Consolas"/>
                <w:color w:val="dc322f"/>
                <w:sz w:val="20"/>
                <w:szCs w:val="20"/>
                <w:shd w:fill="002b36" w:val="clear"/>
                <w:rtl w:val="0"/>
              </w:rPr>
              <w:t xml:space="preserve">console</w:t>
            </w:r>
            <w:r w:rsidDel="00000000" w:rsidR="00000000" w:rsidRPr="00000000">
              <w:rPr>
                <w:rFonts w:ascii="Consolas" w:cs="Consolas" w:eastAsia="Consolas" w:hAnsi="Consolas"/>
                <w:color w:val="839496"/>
                <w:sz w:val="20"/>
                <w:szCs w:val="20"/>
                <w:shd w:fill="002b36" w:val="clear"/>
                <w:rtl w:val="0"/>
              </w:rPr>
              <w:t xml:space="preserve">.log(err);</w:t>
              <w:br w:type="textWrapping"/>
              <w:t xml:space="preserve">      </w:t>
            </w:r>
            <w:r w:rsidDel="00000000" w:rsidR="00000000" w:rsidRPr="00000000">
              <w:rPr>
                <w:rFonts w:ascii="Consolas" w:cs="Consolas" w:eastAsia="Consolas" w:hAnsi="Consolas"/>
                <w:color w:val="859900"/>
                <w:sz w:val="20"/>
                <w:szCs w:val="20"/>
                <w:shd w:fill="002b36" w:val="clear"/>
                <w:rtl w:val="0"/>
              </w:rPr>
              <w:t xml:space="preserve">return</w:t>
            </w:r>
            <w:r w:rsidDel="00000000" w:rsidR="00000000" w:rsidRPr="00000000">
              <w:rPr>
                <w:rFonts w:ascii="Consolas" w:cs="Consolas" w:eastAsia="Consolas" w:hAnsi="Consolas"/>
                <w:color w:val="839496"/>
                <w:sz w:val="20"/>
                <w:szCs w:val="20"/>
                <w:shd w:fill="002b36" w:val="clear"/>
                <w:rtl w:val="0"/>
              </w:rPr>
              <w:t xml:space="preserve"> shim.error(err);</w:t>
              <w:br w:type="textWrapping"/>
              <w:tab/>
              <w:t xml:space="preserve">}</w:t>
              <w:br w:type="textWrapping"/>
              <w:t xml:space="preserve">  }</w:t>
            </w:r>
            <w:r w:rsidDel="00000000" w:rsidR="00000000" w:rsidRPr="00000000">
              <w:rPr>
                <w:rtl w:val="0"/>
              </w:rPr>
            </w:r>
          </w:p>
        </w:tc>
      </w:tr>
    </w:tbl>
    <w:p w:rsidR="00000000" w:rsidDel="00000000" w:rsidP="00000000" w:rsidRDefault="00000000" w:rsidRPr="00000000" w14:paraId="00000013">
      <w:pPr>
        <w:contextualSpacing w:val="0"/>
        <w:rPr>
          <w:color w:val="d4d4d4"/>
          <w:sz w:val="23"/>
          <w:szCs w:val="23"/>
        </w:rPr>
      </w:pPr>
      <w:r w:rsidDel="00000000" w:rsidR="00000000" w:rsidRPr="00000000">
        <w:rPr>
          <w:rtl w:val="0"/>
        </w:rPr>
      </w:r>
    </w:p>
    <w:p w:rsidR="00000000" w:rsidDel="00000000" w:rsidP="00000000" w:rsidRDefault="00000000" w:rsidRPr="00000000" w14:paraId="00000014">
      <w:pPr>
        <w:contextualSpacing w:val="0"/>
        <w:rPr>
          <w:sz w:val="23"/>
          <w:szCs w:val="23"/>
        </w:rPr>
      </w:pPr>
      <w:r w:rsidDel="00000000" w:rsidR="00000000" w:rsidRPr="00000000">
        <w:rPr>
          <w:sz w:val="23"/>
          <w:szCs w:val="23"/>
          <w:rtl w:val="0"/>
        </w:rPr>
        <w:t xml:space="preserve">This example makes no reference to the specific Smart Contract - it's copied verbatim from the code - the only reference was in the comment. Hence this will need to be copied and reused by all coders. With JavaScript's approach the implementation is more succulent than in other languages, but still additional 'boilerplate' code that is required. .</w:t>
      </w:r>
    </w:p>
    <w:p w:rsidR="00000000" w:rsidDel="00000000" w:rsidP="00000000" w:rsidRDefault="00000000" w:rsidRPr="00000000" w14:paraId="00000015">
      <w:pPr>
        <w:contextualSpacing w:val="0"/>
        <w:rPr>
          <w:sz w:val="23"/>
          <w:szCs w:val="23"/>
        </w:rPr>
      </w:pPr>
      <w:r w:rsidDel="00000000" w:rsidR="00000000" w:rsidRPr="00000000">
        <w:rPr>
          <w:rtl w:val="0"/>
        </w:rPr>
      </w:r>
    </w:p>
    <w:p w:rsidR="00000000" w:rsidDel="00000000" w:rsidP="00000000" w:rsidRDefault="00000000" w:rsidRPr="00000000" w14:paraId="00000016">
      <w:pPr>
        <w:contextualSpacing w:val="0"/>
        <w:rPr>
          <w:sz w:val="23"/>
          <w:szCs w:val="23"/>
        </w:rPr>
      </w:pPr>
      <w:r w:rsidDel="00000000" w:rsidR="00000000" w:rsidRPr="00000000">
        <w:rPr>
          <w:sz w:val="23"/>
          <w:szCs w:val="23"/>
          <w:rtl w:val="0"/>
        </w:rPr>
        <w:t xml:space="preserve">Other blockchain platforms have transaction functions as </w:t>
      </w:r>
      <w:r w:rsidDel="00000000" w:rsidR="00000000" w:rsidRPr="00000000">
        <w:rPr>
          <w:sz w:val="23"/>
          <w:szCs w:val="23"/>
          <w:rtl w:val="0"/>
        </w:rPr>
        <w:t xml:space="preserve">a first class entity</w:t>
      </w:r>
      <w:r w:rsidDel="00000000" w:rsidR="00000000" w:rsidRPr="00000000">
        <w:rPr>
          <w:sz w:val="23"/>
          <w:szCs w:val="23"/>
          <w:rtl w:val="0"/>
        </w:rPr>
        <w:t xml:space="preserve">, for example Solidity.  One of the benefits of explicit declaration of first class functions is the ability for tooling to more easily locate them, and provide support.  </w:t>
      </w:r>
    </w:p>
    <w:p w:rsidR="00000000" w:rsidDel="00000000" w:rsidP="00000000" w:rsidRDefault="00000000" w:rsidRPr="00000000" w14:paraId="00000017">
      <w:pPr>
        <w:contextualSpacing w:val="0"/>
        <w:rPr>
          <w:sz w:val="23"/>
          <w:szCs w:val="23"/>
        </w:rPr>
      </w:pPr>
      <w:r w:rsidDel="00000000" w:rsidR="00000000" w:rsidRPr="00000000">
        <w:rPr>
          <w:rtl w:val="0"/>
        </w:rPr>
      </w:r>
    </w:p>
    <w:p w:rsidR="00000000" w:rsidDel="00000000" w:rsidP="00000000" w:rsidRDefault="00000000" w:rsidRPr="00000000" w14:paraId="00000018">
      <w:pPr>
        <w:pStyle w:val="Heading2"/>
        <w:contextualSpacing w:val="0"/>
        <w:rPr>
          <w:sz w:val="23"/>
          <w:szCs w:val="23"/>
        </w:rPr>
      </w:pPr>
      <w:bookmarkStart w:colFirst="0" w:colLast="0" w:name="_7tsp73k8ftr" w:id="4"/>
      <w:bookmarkEnd w:id="4"/>
      <w:r w:rsidDel="00000000" w:rsidR="00000000" w:rsidRPr="00000000">
        <w:rPr>
          <w:rtl w:val="0"/>
        </w:rPr>
        <w:t xml:space="preserve">High-level design</w:t>
      </w:r>
      <w:r w:rsidDel="00000000" w:rsidR="00000000" w:rsidRPr="00000000">
        <w:rPr>
          <w:rtl w:val="0"/>
        </w:rPr>
      </w:r>
    </w:p>
    <w:p w:rsidR="00000000" w:rsidDel="00000000" w:rsidP="00000000" w:rsidRDefault="00000000" w:rsidRPr="00000000" w14:paraId="00000019">
      <w:pPr>
        <w:contextualSpacing w:val="0"/>
        <w:rPr>
          <w:b w:val="1"/>
          <w:sz w:val="23"/>
          <w:szCs w:val="23"/>
        </w:rPr>
      </w:pPr>
      <w:r w:rsidDel="00000000" w:rsidR="00000000" w:rsidRPr="00000000">
        <w:rPr>
          <w:b w:val="1"/>
          <w:sz w:val="23"/>
          <w:szCs w:val="23"/>
          <w:rtl w:val="0"/>
        </w:rPr>
        <w:t xml:space="preserve">Overview</w:t>
      </w:r>
    </w:p>
    <w:p w:rsidR="00000000" w:rsidDel="00000000" w:rsidP="00000000" w:rsidRDefault="00000000" w:rsidRPr="00000000" w14:paraId="0000001A">
      <w:pPr>
        <w:contextualSpacing w:val="0"/>
        <w:rPr>
          <w:sz w:val="23"/>
          <w:szCs w:val="23"/>
        </w:rPr>
      </w:pPr>
      <w:r w:rsidDel="00000000" w:rsidR="00000000" w:rsidRPr="00000000">
        <w:rPr>
          <w:rtl w:val="0"/>
        </w:rPr>
      </w:r>
    </w:p>
    <w:p w:rsidR="00000000" w:rsidDel="00000000" w:rsidP="00000000" w:rsidRDefault="00000000" w:rsidRPr="00000000" w14:paraId="0000001B">
      <w:pPr>
        <w:contextualSpacing w:val="0"/>
        <w:rPr>
          <w:sz w:val="23"/>
          <w:szCs w:val="23"/>
        </w:rPr>
      </w:pPr>
      <w:r w:rsidDel="00000000" w:rsidR="00000000" w:rsidRPr="00000000">
        <w:rPr>
          <w:sz w:val="23"/>
          <w:szCs w:val="23"/>
          <w:rtl w:val="0"/>
        </w:rPr>
        <w:t xml:space="preserve">An instance of ‘Chaincode’ has a 1:1 relationship with the instance of the running Docker container that is hosting the chaincode.  </w:t>
      </w:r>
    </w:p>
    <w:p w:rsidR="00000000" w:rsidDel="00000000" w:rsidP="00000000" w:rsidRDefault="00000000" w:rsidRPr="00000000" w14:paraId="0000001C">
      <w:pPr>
        <w:contextualSpacing w:val="0"/>
        <w:rPr>
          <w:sz w:val="23"/>
          <w:szCs w:val="23"/>
        </w:rPr>
      </w:pPr>
      <w:r w:rsidDel="00000000" w:rsidR="00000000" w:rsidRPr="00000000">
        <w:rPr>
          <w:rtl w:val="0"/>
        </w:rPr>
      </w:r>
    </w:p>
    <w:p w:rsidR="00000000" w:rsidDel="00000000" w:rsidP="00000000" w:rsidRDefault="00000000" w:rsidRPr="00000000" w14:paraId="0000001D">
      <w:pPr>
        <w:contextualSpacing w:val="0"/>
        <w:rPr>
          <w:sz w:val="23"/>
          <w:szCs w:val="23"/>
        </w:rPr>
      </w:pPr>
      <w:r w:rsidDel="00000000" w:rsidR="00000000" w:rsidRPr="00000000">
        <w:rPr>
          <w:sz w:val="23"/>
          <w:szCs w:val="23"/>
          <w:rtl w:val="0"/>
        </w:rPr>
        <w:t xml:space="preserve">A ‘Contract’ is an abstract class/interface that the developer can extend/implement with a number of methods/functions.  Within a Chaincode instance, there will be instances of a contracts. The creation/destruction of the Contract instance will follow that of the Chaincode.</w:t>
      </w:r>
    </w:p>
    <w:p w:rsidR="00000000" w:rsidDel="00000000" w:rsidP="00000000" w:rsidRDefault="00000000" w:rsidRPr="00000000" w14:paraId="0000001E">
      <w:pPr>
        <w:contextualSpacing w:val="0"/>
        <w:rPr>
          <w:sz w:val="23"/>
          <w:szCs w:val="23"/>
        </w:rPr>
      </w:pPr>
      <w:r w:rsidDel="00000000" w:rsidR="00000000" w:rsidRPr="00000000">
        <w:rPr>
          <w:rtl w:val="0"/>
        </w:rPr>
      </w:r>
    </w:p>
    <w:p w:rsidR="00000000" w:rsidDel="00000000" w:rsidP="00000000" w:rsidRDefault="00000000" w:rsidRPr="00000000" w14:paraId="0000001F">
      <w:pPr>
        <w:contextualSpacing w:val="0"/>
        <w:rPr>
          <w:sz w:val="23"/>
          <w:szCs w:val="23"/>
        </w:rPr>
      </w:pPr>
      <w:r w:rsidDel="00000000" w:rsidR="00000000" w:rsidRPr="00000000">
        <w:rPr>
          <w:sz w:val="23"/>
          <w:szCs w:val="23"/>
          <w:rtl w:val="0"/>
        </w:rPr>
        <w:t xml:space="preserve">Multiple instances of Contracts may exist, but must have different implementations. </w:t>
      </w:r>
    </w:p>
    <w:p w:rsidR="00000000" w:rsidDel="00000000" w:rsidP="00000000" w:rsidRDefault="00000000" w:rsidRPr="00000000" w14:paraId="00000020">
      <w:pPr>
        <w:contextualSpacing w:val="0"/>
        <w:rPr>
          <w:sz w:val="23"/>
          <w:szCs w:val="23"/>
        </w:rPr>
      </w:pPr>
      <w:r w:rsidDel="00000000" w:rsidR="00000000" w:rsidRPr="00000000">
        <w:rPr>
          <w:rtl w:val="0"/>
        </w:rPr>
      </w:r>
    </w:p>
    <w:p w:rsidR="00000000" w:rsidDel="00000000" w:rsidP="00000000" w:rsidRDefault="00000000" w:rsidRPr="00000000" w14:paraId="00000021">
      <w:pPr>
        <w:contextualSpacing w:val="0"/>
        <w:rPr>
          <w:sz w:val="23"/>
          <w:szCs w:val="23"/>
        </w:rPr>
      </w:pPr>
      <w:r w:rsidDel="00000000" w:rsidR="00000000" w:rsidRPr="00000000">
        <w:rPr>
          <w:sz w:val="23"/>
          <w:szCs w:val="23"/>
          <w:rtl w:val="0"/>
        </w:rPr>
        <w:t xml:space="preserve">Each instance of a Contract must be defined by a ‘namespace’. A single Chaincode instance scopes the namespace. </w:t>
      </w:r>
    </w:p>
    <w:p w:rsidR="00000000" w:rsidDel="00000000" w:rsidP="00000000" w:rsidRDefault="00000000" w:rsidRPr="00000000" w14:paraId="00000022">
      <w:pPr>
        <w:contextualSpacing w:val="0"/>
        <w:rPr>
          <w:sz w:val="23"/>
          <w:szCs w:val="23"/>
        </w:rPr>
      </w:pPr>
      <w:r w:rsidDel="00000000" w:rsidR="00000000" w:rsidRPr="00000000">
        <w:rPr>
          <w:rtl w:val="0"/>
        </w:rPr>
      </w:r>
    </w:p>
    <w:p w:rsidR="00000000" w:rsidDel="00000000" w:rsidP="00000000" w:rsidRDefault="00000000" w:rsidRPr="00000000" w14:paraId="00000023">
      <w:pPr>
        <w:contextualSpacing w:val="0"/>
        <w:rPr>
          <w:b w:val="1"/>
          <w:sz w:val="23"/>
          <w:szCs w:val="23"/>
        </w:rPr>
      </w:pPr>
      <w:r w:rsidDel="00000000" w:rsidR="00000000" w:rsidRPr="00000000">
        <w:rPr>
          <w:rtl w:val="0"/>
        </w:rPr>
      </w:r>
    </w:p>
    <w:p w:rsidR="00000000" w:rsidDel="00000000" w:rsidP="00000000" w:rsidRDefault="00000000" w:rsidRPr="00000000" w14:paraId="00000024">
      <w:pPr>
        <w:contextualSpacing w:val="0"/>
        <w:rPr>
          <w:b w:val="1"/>
          <w:sz w:val="23"/>
          <w:szCs w:val="23"/>
        </w:rPr>
      </w:pPr>
      <w:r w:rsidDel="00000000" w:rsidR="00000000" w:rsidRPr="00000000">
        <w:rPr>
          <w:b w:val="1"/>
          <w:sz w:val="23"/>
          <w:szCs w:val="23"/>
          <w:rtl w:val="0"/>
        </w:rPr>
        <w:t xml:space="preserve">Inversion of Control</w:t>
      </w:r>
    </w:p>
    <w:p w:rsidR="00000000" w:rsidDel="00000000" w:rsidP="00000000" w:rsidRDefault="00000000" w:rsidRPr="00000000" w14:paraId="00000025">
      <w:pPr>
        <w:contextualSpacing w:val="0"/>
        <w:rPr>
          <w:sz w:val="23"/>
          <w:szCs w:val="23"/>
        </w:rPr>
      </w:pPr>
      <w:r w:rsidDel="00000000" w:rsidR="00000000" w:rsidRPr="00000000">
        <w:rPr>
          <w:sz w:val="23"/>
          <w:szCs w:val="23"/>
          <w:rtl w:val="0"/>
        </w:rPr>
        <w:t xml:space="preserve">Today the chaincode has to insert itself into the shim, and subsequently start it.</w:t>
      </w:r>
    </w:p>
    <w:p w:rsidR="00000000" w:rsidDel="00000000" w:rsidP="00000000" w:rsidRDefault="00000000" w:rsidRPr="00000000" w14:paraId="00000026">
      <w:pPr>
        <w:contextualSpacing w:val="0"/>
        <w:rPr>
          <w:sz w:val="23"/>
          <w:szCs w:val="23"/>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38761d"/>
                <w:sz w:val="23"/>
                <w:szCs w:val="23"/>
              </w:rPr>
            </w:pPr>
            <w:r w:rsidDel="00000000" w:rsidR="00000000" w:rsidRPr="00000000">
              <w:rPr>
                <w:rFonts w:ascii="Consolas" w:cs="Consolas" w:eastAsia="Consolas" w:hAnsi="Consolas"/>
                <w:b w:val="1"/>
                <w:color w:val="839496"/>
                <w:sz w:val="23"/>
                <w:szCs w:val="23"/>
                <w:shd w:fill="002b36" w:val="clear"/>
                <w:rtl w:val="0"/>
              </w:rPr>
              <w:t xml:space="preserve">shim.start(</w:t>
            </w:r>
            <w:r w:rsidDel="00000000" w:rsidR="00000000" w:rsidRPr="00000000">
              <w:rPr>
                <w:rFonts w:ascii="Consolas" w:cs="Consolas" w:eastAsia="Consolas" w:hAnsi="Consolas"/>
                <w:b w:val="1"/>
                <w:color w:val="859900"/>
                <w:sz w:val="23"/>
                <w:szCs w:val="23"/>
                <w:shd w:fill="002b36" w:val="clear"/>
                <w:rtl w:val="0"/>
              </w:rPr>
              <w:t xml:space="preserve">new</w:t>
            </w:r>
            <w:r w:rsidDel="00000000" w:rsidR="00000000" w:rsidRPr="00000000">
              <w:rPr>
                <w:rFonts w:ascii="Consolas" w:cs="Consolas" w:eastAsia="Consolas" w:hAnsi="Consolas"/>
                <w:b w:val="1"/>
                <w:color w:val="839496"/>
                <w:sz w:val="23"/>
                <w:szCs w:val="23"/>
                <w:shd w:fill="002b36" w:val="clear"/>
                <w:rtl w:val="0"/>
              </w:rPr>
              <w:t xml:space="preserve"> Chaincode());</w:t>
            </w:r>
            <w:r w:rsidDel="00000000" w:rsidR="00000000" w:rsidRPr="00000000">
              <w:rPr>
                <w:rtl w:val="0"/>
              </w:rPr>
            </w:r>
          </w:p>
        </w:tc>
      </w:tr>
    </w:tbl>
    <w:p w:rsidR="00000000" w:rsidDel="00000000" w:rsidP="00000000" w:rsidRDefault="00000000" w:rsidRPr="00000000" w14:paraId="00000028">
      <w:pPr>
        <w:contextualSpacing w:val="0"/>
        <w:rPr>
          <w:color w:val="d4d4d4"/>
          <w:sz w:val="23"/>
          <w:szCs w:val="23"/>
        </w:rPr>
      </w:pPr>
      <w:r w:rsidDel="00000000" w:rsidR="00000000" w:rsidRPr="00000000">
        <w:rPr>
          <w:rtl w:val="0"/>
        </w:rPr>
      </w:r>
    </w:p>
    <w:p w:rsidR="00000000" w:rsidDel="00000000" w:rsidP="00000000" w:rsidRDefault="00000000" w:rsidRPr="00000000" w14:paraId="00000029">
      <w:pPr>
        <w:contextualSpacing w:val="0"/>
        <w:rPr>
          <w:sz w:val="23"/>
          <w:szCs w:val="23"/>
        </w:rPr>
      </w:pPr>
      <w:r w:rsidDel="00000000" w:rsidR="00000000" w:rsidRPr="00000000">
        <w:rPr>
          <w:sz w:val="23"/>
          <w:szCs w:val="23"/>
          <w:rtl w:val="0"/>
        </w:rPr>
        <w:t xml:space="preserve">By adjusting the shim to load based on specific configuration, and conventions will simplify the approach. behaviour if required.</w:t>
      </w:r>
    </w:p>
    <w:p w:rsidR="00000000" w:rsidDel="00000000" w:rsidP="00000000" w:rsidRDefault="00000000" w:rsidRPr="00000000" w14:paraId="0000002A">
      <w:pPr>
        <w:contextualSpacing w:val="0"/>
        <w:rPr>
          <w:sz w:val="23"/>
          <w:szCs w:val="23"/>
        </w:rPr>
      </w:pPr>
      <w:r w:rsidDel="00000000" w:rsidR="00000000" w:rsidRPr="00000000">
        <w:rPr>
          <w:rtl w:val="0"/>
        </w:rPr>
      </w:r>
    </w:p>
    <w:p w:rsidR="00000000" w:rsidDel="00000000" w:rsidP="00000000" w:rsidRDefault="00000000" w:rsidRPr="00000000" w14:paraId="0000002B">
      <w:pPr>
        <w:contextualSpacing w:val="0"/>
        <w:rPr>
          <w:b w:val="1"/>
          <w:color w:val="222222"/>
          <w:sz w:val="23"/>
          <w:szCs w:val="23"/>
        </w:rPr>
      </w:pPr>
      <w:r w:rsidDel="00000000" w:rsidR="00000000" w:rsidRPr="00000000">
        <w:rPr>
          <w:b w:val="1"/>
          <w:color w:val="222222"/>
          <w:sz w:val="23"/>
          <w:szCs w:val="23"/>
          <w:rtl w:val="0"/>
        </w:rPr>
        <w:t xml:space="preserve">Backwards Compatibility</w:t>
      </w:r>
    </w:p>
    <w:p w:rsidR="00000000" w:rsidDel="00000000" w:rsidP="00000000" w:rsidRDefault="00000000" w:rsidRPr="00000000" w14:paraId="0000002C">
      <w:pPr>
        <w:contextualSpacing w:val="0"/>
        <w:rPr>
          <w:color w:val="222222"/>
          <w:sz w:val="23"/>
          <w:szCs w:val="23"/>
        </w:rPr>
      </w:pPr>
      <w:r w:rsidDel="00000000" w:rsidR="00000000" w:rsidRPr="00000000">
        <w:rPr>
          <w:color w:val="222222"/>
          <w:sz w:val="23"/>
          <w:szCs w:val="23"/>
          <w:rtl w:val="0"/>
        </w:rPr>
        <w:t xml:space="preserve">This is an alternative to the existing chaincode format that doesn’t affect the behavior of existing code;  the initial invocation of the chaincode will be via the `npm start` command issued by the peer. Therefore any chaincode that is written today will start as per normal.</w:t>
      </w:r>
    </w:p>
    <w:p w:rsidR="00000000" w:rsidDel="00000000" w:rsidP="00000000" w:rsidRDefault="00000000" w:rsidRPr="00000000" w14:paraId="0000002D">
      <w:pPr>
        <w:contextualSpacing w:val="0"/>
        <w:rPr>
          <w:color w:val="222222"/>
          <w:sz w:val="23"/>
          <w:szCs w:val="23"/>
        </w:rPr>
      </w:pPr>
      <w:r w:rsidDel="00000000" w:rsidR="00000000" w:rsidRPr="00000000">
        <w:rPr>
          <w:rtl w:val="0"/>
        </w:rPr>
      </w:r>
    </w:p>
    <w:p w:rsidR="00000000" w:rsidDel="00000000" w:rsidP="00000000" w:rsidRDefault="00000000" w:rsidRPr="00000000" w14:paraId="0000002E">
      <w:pPr>
        <w:contextualSpacing w:val="0"/>
        <w:rPr>
          <w:color w:val="222222"/>
          <w:sz w:val="23"/>
          <w:szCs w:val="23"/>
        </w:rPr>
      </w:pPr>
      <w:r w:rsidDel="00000000" w:rsidR="00000000" w:rsidRPr="00000000">
        <w:rPr>
          <w:color w:val="222222"/>
          <w:sz w:val="23"/>
          <w:szCs w:val="23"/>
          <w:rtl w:val="0"/>
        </w:rPr>
        <w:t xml:space="preserve">The library fabric-shim library will be useable as-is. A goal would be to able to have an API module that developers could you for design and testing, and then bring in the full implementation only when need with a real Fabric instance. </w:t>
      </w:r>
    </w:p>
    <w:p w:rsidR="00000000" w:rsidDel="00000000" w:rsidP="00000000" w:rsidRDefault="00000000" w:rsidRPr="00000000" w14:paraId="0000002F">
      <w:pPr>
        <w:contextualSpacing w:val="0"/>
        <w:rPr>
          <w:color w:val="222222"/>
          <w:sz w:val="23"/>
          <w:szCs w:val="23"/>
        </w:rPr>
      </w:pPr>
      <w:r w:rsidDel="00000000" w:rsidR="00000000" w:rsidRPr="00000000">
        <w:rPr>
          <w:rtl w:val="0"/>
        </w:rPr>
      </w:r>
    </w:p>
    <w:p w:rsidR="00000000" w:rsidDel="00000000" w:rsidP="00000000" w:rsidRDefault="00000000" w:rsidRPr="00000000" w14:paraId="00000030">
      <w:pPr>
        <w:contextualSpacing w:val="0"/>
        <w:rPr>
          <w:color w:val="222222"/>
          <w:sz w:val="23"/>
          <w:szCs w:val="23"/>
        </w:rPr>
      </w:pPr>
      <w:r w:rsidDel="00000000" w:rsidR="00000000" w:rsidRPr="00000000">
        <w:rPr>
          <w:color w:val="222222"/>
          <w:sz w:val="23"/>
          <w:szCs w:val="23"/>
          <w:rtl w:val="0"/>
        </w:rPr>
        <w:t xml:space="preserve">In documentation and code, the chaincode interface (as today) will be referred to as the SPI, and the new interface as the API. Both equally valid but the distinction is to refer to their different levels of abstraction. </w:t>
      </w:r>
    </w:p>
    <w:p w:rsidR="00000000" w:rsidDel="00000000" w:rsidP="00000000" w:rsidRDefault="00000000" w:rsidRPr="00000000" w14:paraId="00000031">
      <w:pPr>
        <w:contextualSpacing w:val="0"/>
        <w:rPr>
          <w:sz w:val="23"/>
          <w:szCs w:val="23"/>
        </w:rPr>
      </w:pPr>
      <w:r w:rsidDel="00000000" w:rsidR="00000000" w:rsidRPr="00000000">
        <w:rPr>
          <w:rtl w:val="0"/>
        </w:rPr>
      </w:r>
    </w:p>
    <w:p w:rsidR="00000000" w:rsidDel="00000000" w:rsidP="00000000" w:rsidRDefault="00000000" w:rsidRPr="00000000" w14:paraId="00000032">
      <w:pPr>
        <w:contextualSpacing w:val="0"/>
        <w:rPr>
          <w:b w:val="1"/>
          <w:color w:val="222222"/>
          <w:sz w:val="23"/>
          <w:szCs w:val="23"/>
        </w:rPr>
      </w:pPr>
      <w:r w:rsidDel="00000000" w:rsidR="00000000" w:rsidRPr="00000000">
        <w:rPr>
          <w:b w:val="1"/>
          <w:color w:val="222222"/>
          <w:sz w:val="23"/>
          <w:szCs w:val="23"/>
          <w:rtl w:val="0"/>
        </w:rPr>
        <w:t xml:space="preserve">Rationale</w:t>
      </w:r>
    </w:p>
    <w:p w:rsidR="00000000" w:rsidDel="00000000" w:rsidP="00000000" w:rsidRDefault="00000000" w:rsidRPr="00000000" w14:paraId="00000033">
      <w:pPr>
        <w:contextualSpacing w:val="0"/>
        <w:rPr>
          <w:color w:val="222222"/>
          <w:sz w:val="23"/>
          <w:szCs w:val="23"/>
        </w:rPr>
      </w:pPr>
      <w:r w:rsidDel="00000000" w:rsidR="00000000" w:rsidRPr="00000000">
        <w:rPr>
          <w:color w:val="222222"/>
          <w:sz w:val="23"/>
          <w:szCs w:val="23"/>
          <w:rtl w:val="0"/>
        </w:rPr>
        <w:t xml:space="preserve">Experience with Hyperledger Composer has demonstrated the value of this form of transaction processing functions because of the type safety associate with them.   </w:t>
      </w:r>
    </w:p>
    <w:p w:rsidR="00000000" w:rsidDel="00000000" w:rsidP="00000000" w:rsidRDefault="00000000" w:rsidRPr="00000000" w14:paraId="00000034">
      <w:pPr>
        <w:contextualSpacing w:val="0"/>
        <w:rPr>
          <w:color w:val="222222"/>
          <w:sz w:val="23"/>
          <w:szCs w:val="23"/>
        </w:rPr>
      </w:pPr>
      <w:r w:rsidDel="00000000" w:rsidR="00000000" w:rsidRPr="00000000">
        <w:rPr>
          <w:rtl w:val="0"/>
        </w:rPr>
      </w:r>
    </w:p>
    <w:p w:rsidR="00000000" w:rsidDel="00000000" w:rsidP="00000000" w:rsidRDefault="00000000" w:rsidRPr="00000000" w14:paraId="00000035">
      <w:pPr>
        <w:contextualSpacing w:val="0"/>
        <w:rPr>
          <w:sz w:val="23"/>
          <w:szCs w:val="23"/>
        </w:rPr>
      </w:pPr>
      <w:r w:rsidDel="00000000" w:rsidR="00000000" w:rsidRPr="00000000">
        <w:rPr>
          <w:sz w:val="23"/>
          <w:szCs w:val="23"/>
          <w:rtl w:val="0"/>
        </w:rPr>
        <w:t xml:space="preserve">- All chaincode today has to include the routing logic.  Simple examples such as fabcar and marbles this is a few functions that can be contained in a single file. A simple switch or array based approach is sufficient. </w:t>
      </w:r>
    </w:p>
    <w:p w:rsidR="00000000" w:rsidDel="00000000" w:rsidP="00000000" w:rsidRDefault="00000000" w:rsidRPr="00000000" w14:paraId="00000036">
      <w:pPr>
        <w:contextualSpacing w:val="0"/>
        <w:rPr>
          <w:sz w:val="23"/>
          <w:szCs w:val="23"/>
        </w:rPr>
      </w:pPr>
      <w:r w:rsidDel="00000000" w:rsidR="00000000" w:rsidRPr="00000000">
        <w:rPr>
          <w:rtl w:val="0"/>
        </w:rPr>
      </w:r>
    </w:p>
    <w:p w:rsidR="00000000" w:rsidDel="00000000" w:rsidP="00000000" w:rsidRDefault="00000000" w:rsidRPr="00000000" w14:paraId="00000037">
      <w:pPr>
        <w:contextualSpacing w:val="0"/>
        <w:rPr>
          <w:sz w:val="23"/>
          <w:szCs w:val="23"/>
        </w:rPr>
      </w:pPr>
      <w:r w:rsidDel="00000000" w:rsidR="00000000" w:rsidRPr="00000000">
        <w:rPr>
          <w:sz w:val="23"/>
          <w:szCs w:val="23"/>
          <w:rtl w:val="0"/>
        </w:rPr>
        <w:t xml:space="preserve">- Tools like chaintool also seek to help this issue by building on top of the init/invoke mechanism. </w:t>
      </w:r>
    </w:p>
    <w:p w:rsidR="00000000" w:rsidDel="00000000" w:rsidP="00000000" w:rsidRDefault="00000000" w:rsidRPr="00000000" w14:paraId="00000038">
      <w:pPr>
        <w:pStyle w:val="Heading2"/>
        <w:contextualSpacing w:val="0"/>
        <w:rPr/>
      </w:pPr>
      <w:bookmarkStart w:colFirst="0" w:colLast="0" w:name="_5nvzh7jq3dcn" w:id="5"/>
      <w:bookmarkEnd w:id="5"/>
      <w:r w:rsidDel="00000000" w:rsidR="00000000" w:rsidRPr="00000000">
        <w:rPr>
          <w:rtl w:val="0"/>
        </w:rPr>
        <w:t xml:space="preserve">Details</w:t>
      </w:r>
    </w:p>
    <w:p w:rsidR="00000000" w:rsidDel="00000000" w:rsidP="00000000" w:rsidRDefault="00000000" w:rsidRPr="00000000" w14:paraId="00000039">
      <w:pPr>
        <w:pStyle w:val="Heading3"/>
        <w:contextualSpacing w:val="0"/>
        <w:rPr/>
      </w:pPr>
      <w:bookmarkStart w:colFirst="0" w:colLast="0" w:name="_ok6u02ncdauc" w:id="6"/>
      <w:bookmarkEnd w:id="6"/>
      <w:r w:rsidDel="00000000" w:rsidR="00000000" w:rsidRPr="00000000">
        <w:rPr>
          <w:rtl w:val="0"/>
        </w:rPr>
        <w:t xml:space="preserve">Node.js </w:t>
      </w:r>
    </w:p>
    <w:p w:rsidR="00000000" w:rsidDel="00000000" w:rsidP="00000000" w:rsidRDefault="00000000" w:rsidRPr="00000000" w14:paraId="0000003A">
      <w:pPr>
        <w:contextualSpacing w:val="0"/>
        <w:rPr/>
      </w:pPr>
      <w:r w:rsidDel="00000000" w:rsidR="00000000" w:rsidRPr="00000000">
        <w:rPr>
          <w:rtl w:val="0"/>
        </w:rPr>
        <w:t xml:space="preserve">A set of contracts is packaged as a </w:t>
      </w:r>
      <w:r w:rsidDel="00000000" w:rsidR="00000000" w:rsidRPr="00000000">
        <w:rPr>
          <w:b w:val="1"/>
          <w:rtl w:val="0"/>
        </w:rPr>
        <w:t xml:space="preserve">node.js module</w:t>
      </w:r>
      <w:r w:rsidDel="00000000" w:rsidR="00000000" w:rsidRPr="00000000">
        <w:rPr>
          <w:rtl w:val="0"/>
        </w:rPr>
        <w:t xml:space="preserve"> using the node.js standard process of defining entrypoints into the module. Specific elements of the code need to be indentified as providing the endpoints. Not all the functions within a set of code would wish to be exposed as entrypoints</w:t>
      </w:r>
    </w:p>
    <w:p w:rsidR="00000000" w:rsidDel="00000000" w:rsidP="00000000" w:rsidRDefault="00000000" w:rsidRPr="00000000" w14:paraId="0000003B">
      <w:pPr>
        <w:contextualSpacing w:val="0"/>
        <w:rPr>
          <w:color w:val="222222"/>
          <w:sz w:val="23"/>
          <w:szCs w:val="23"/>
        </w:rPr>
      </w:pPr>
      <w:r w:rsidDel="00000000" w:rsidR="00000000" w:rsidRPr="00000000">
        <w:rPr>
          <w:rtl w:val="0"/>
        </w:rPr>
      </w:r>
    </w:p>
    <w:p w:rsidR="00000000" w:rsidDel="00000000" w:rsidP="00000000" w:rsidRDefault="00000000" w:rsidRPr="00000000" w14:paraId="0000003C">
      <w:pPr>
        <w:contextualSpacing w:val="0"/>
        <w:rPr>
          <w:sz w:val="23"/>
          <w:szCs w:val="23"/>
        </w:rPr>
      </w:pPr>
      <w:r w:rsidDel="00000000" w:rsidR="00000000" w:rsidRPr="00000000">
        <w:rPr>
          <w:sz w:val="23"/>
          <w:szCs w:val="23"/>
          <w:rtl w:val="0"/>
        </w:rPr>
        <w:t xml:space="preserve">There are multiple ways this could be done; there are advantages/disadvantages of all approaches - with no clear technically superior one. Hence it is best to provide a clear set of choices for developers to chose the one that fits best within their own architecture. </w:t>
      </w:r>
    </w:p>
    <w:p w:rsidR="00000000" w:rsidDel="00000000" w:rsidP="00000000" w:rsidRDefault="00000000" w:rsidRPr="00000000" w14:paraId="0000003D">
      <w:pPr>
        <w:contextualSpacing w:val="0"/>
        <w:rPr>
          <w:sz w:val="23"/>
          <w:szCs w:val="23"/>
        </w:rPr>
      </w:pPr>
      <w:r w:rsidDel="00000000" w:rsidR="00000000" w:rsidRPr="00000000">
        <w:rPr>
          <w:rtl w:val="0"/>
        </w:rPr>
      </w:r>
    </w:p>
    <w:p w:rsidR="00000000" w:rsidDel="00000000" w:rsidP="00000000" w:rsidRDefault="00000000" w:rsidRPr="00000000" w14:paraId="0000003E">
      <w:pPr>
        <w:contextualSpacing w:val="0"/>
        <w:rPr>
          <w:sz w:val="23"/>
          <w:szCs w:val="23"/>
        </w:rPr>
      </w:pPr>
      <w:r w:rsidDel="00000000" w:rsidR="00000000" w:rsidRPr="00000000">
        <w:rPr>
          <w:sz w:val="23"/>
          <w:szCs w:val="23"/>
          <w:rtl w:val="0"/>
        </w:rPr>
        <w:t xml:space="preserve">Here is an example flow of developer writing a new smart contract.</w:t>
      </w:r>
    </w:p>
    <w:p w:rsidR="00000000" w:rsidDel="00000000" w:rsidP="00000000" w:rsidRDefault="00000000" w:rsidRPr="00000000" w14:paraId="0000003F">
      <w:pPr>
        <w:contextualSpacing w:val="0"/>
        <w:rPr>
          <w:sz w:val="23"/>
          <w:szCs w:val="23"/>
        </w:rPr>
      </w:pPr>
      <w:r w:rsidDel="00000000" w:rsidR="00000000" w:rsidRPr="00000000">
        <w:rPr>
          <w:rtl w:val="0"/>
        </w:rPr>
      </w:r>
    </w:p>
    <w:p w:rsidR="00000000" w:rsidDel="00000000" w:rsidP="00000000" w:rsidRDefault="00000000" w:rsidRPr="00000000" w14:paraId="00000040">
      <w:pPr>
        <w:contextualSpacing w:val="0"/>
        <w:rPr>
          <w:i w:val="1"/>
          <w:sz w:val="23"/>
          <w:szCs w:val="23"/>
        </w:rPr>
      </w:pPr>
      <w:r w:rsidDel="00000000" w:rsidR="00000000" w:rsidRPr="00000000">
        <w:rPr>
          <w:i w:val="1"/>
          <w:sz w:val="23"/>
          <w:szCs w:val="23"/>
          <w:rtl w:val="0"/>
        </w:rPr>
        <w:t xml:space="preserve">Prepare a new npm module</w:t>
      </w:r>
    </w:p>
    <w:tbl>
      <w:tblPr>
        <w:tblStyle w:val="Table3"/>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38761d"/>
                <w:sz w:val="23"/>
                <w:szCs w:val="23"/>
              </w:rPr>
            </w:pPr>
            <w:r w:rsidDel="00000000" w:rsidR="00000000" w:rsidRPr="00000000">
              <w:rPr>
                <w:rFonts w:ascii="Consolas" w:cs="Consolas" w:eastAsia="Consolas" w:hAnsi="Consolas"/>
                <w:b w:val="1"/>
                <w:color w:val="839496"/>
                <w:sz w:val="23"/>
                <w:szCs w:val="23"/>
                <w:shd w:fill="002b36" w:val="clear"/>
                <w:rtl w:val="0"/>
              </w:rPr>
              <w:t xml:space="preserve">$ npm init -y</w:t>
              <w:br w:type="textWrapping"/>
              <w:br w:type="textWrapping"/>
              <w:t xml:space="preserve">Add </w:t>
            </w:r>
            <w:r w:rsidDel="00000000" w:rsidR="00000000" w:rsidRPr="00000000">
              <w:rPr>
                <w:rFonts w:ascii="Consolas" w:cs="Consolas" w:eastAsia="Consolas" w:hAnsi="Consolas"/>
                <w:b w:val="1"/>
                <w:color w:val="859900"/>
                <w:sz w:val="23"/>
                <w:szCs w:val="23"/>
                <w:shd w:fill="002b36" w:val="clear"/>
                <w:rtl w:val="0"/>
              </w:rPr>
              <w:t xml:space="preserve">in</w:t>
            </w:r>
            <w:r w:rsidDel="00000000" w:rsidR="00000000" w:rsidRPr="00000000">
              <w:rPr>
                <w:rFonts w:ascii="Consolas" w:cs="Consolas" w:eastAsia="Consolas" w:hAnsi="Consolas"/>
                <w:b w:val="1"/>
                <w:color w:val="839496"/>
                <w:sz w:val="23"/>
                <w:szCs w:val="23"/>
                <w:shd w:fill="002b36" w:val="clear"/>
                <w:rtl w:val="0"/>
              </w:rPr>
              <w:t xml:space="preserve"> support libraries</w:t>
              <w:br w:type="textWrapping"/>
              <w:t xml:space="preserve">$ npm install --save fabric-contract-api</w:t>
              <w:br w:type="textWrapping"/>
              <w:t xml:space="preserve">$ npm install --save &lt;my-own-choice-</w:t>
            </w:r>
            <w:r w:rsidDel="00000000" w:rsidR="00000000" w:rsidRPr="00000000">
              <w:rPr>
                <w:rFonts w:ascii="Consolas" w:cs="Consolas" w:eastAsia="Consolas" w:hAnsi="Consolas"/>
                <w:b w:val="1"/>
                <w:color w:val="859900"/>
                <w:sz w:val="23"/>
                <w:szCs w:val="23"/>
                <w:shd w:fill="002b36" w:val="clear"/>
                <w:rtl w:val="0"/>
              </w:rPr>
              <w:t xml:space="preserve">of</w:t>
            </w:r>
            <w:r w:rsidDel="00000000" w:rsidR="00000000" w:rsidRPr="00000000">
              <w:rPr>
                <w:rFonts w:ascii="Consolas" w:cs="Consolas" w:eastAsia="Consolas" w:hAnsi="Consolas"/>
                <w:b w:val="1"/>
                <w:color w:val="839496"/>
                <w:sz w:val="23"/>
                <w:szCs w:val="23"/>
                <w:shd w:fill="002b36" w:val="clear"/>
                <w:rtl w:val="0"/>
              </w:rPr>
              <w:t xml:space="preserve">-extra-business-logic&gt;</w:t>
            </w:r>
            <w:r w:rsidDel="00000000" w:rsidR="00000000" w:rsidRPr="00000000">
              <w:rPr>
                <w:rtl w:val="0"/>
              </w:rPr>
            </w:r>
          </w:p>
        </w:tc>
      </w:tr>
    </w:tbl>
    <w:p w:rsidR="00000000" w:rsidDel="00000000" w:rsidP="00000000" w:rsidRDefault="00000000" w:rsidRPr="00000000" w14:paraId="00000042">
      <w:pPr>
        <w:contextualSpacing w:val="0"/>
        <w:rPr>
          <w:sz w:val="23"/>
          <w:szCs w:val="23"/>
        </w:rPr>
      </w:pPr>
      <w:r w:rsidDel="00000000" w:rsidR="00000000" w:rsidRPr="00000000">
        <w:rPr>
          <w:rtl w:val="0"/>
        </w:rPr>
      </w:r>
    </w:p>
    <w:p w:rsidR="00000000" w:rsidDel="00000000" w:rsidP="00000000" w:rsidRDefault="00000000" w:rsidRPr="00000000" w14:paraId="00000043">
      <w:pPr>
        <w:contextualSpacing w:val="0"/>
        <w:rPr>
          <w:i w:val="1"/>
          <w:sz w:val="23"/>
          <w:szCs w:val="23"/>
        </w:rPr>
      </w:pPr>
      <w:r w:rsidDel="00000000" w:rsidR="00000000" w:rsidRPr="00000000">
        <w:rPr>
          <w:i w:val="1"/>
          <w:sz w:val="23"/>
          <w:szCs w:val="23"/>
          <w:rtl w:val="0"/>
        </w:rPr>
        <w:t xml:space="preserve">How to setup the Fabric shim to load this contract</w:t>
      </w:r>
    </w:p>
    <w:p w:rsidR="00000000" w:rsidDel="00000000" w:rsidP="00000000" w:rsidRDefault="00000000" w:rsidRPr="00000000" w14:paraId="00000044">
      <w:pPr>
        <w:contextualSpacing w:val="0"/>
        <w:rPr>
          <w:sz w:val="23"/>
          <w:szCs w:val="23"/>
          <w:u w:val="single"/>
        </w:rPr>
      </w:pPr>
      <w:r w:rsidDel="00000000" w:rsidR="00000000" w:rsidRPr="00000000">
        <w:rPr>
          <w:sz w:val="23"/>
          <w:szCs w:val="23"/>
          <w:rtl w:val="0"/>
        </w:rPr>
        <w:t xml:space="preserve">(a) setup by </w:t>
      </w:r>
      <w:r w:rsidDel="00000000" w:rsidR="00000000" w:rsidRPr="00000000">
        <w:rPr>
          <w:sz w:val="23"/>
          <w:szCs w:val="23"/>
          <w:u w:val="single"/>
          <w:rtl w:val="0"/>
        </w:rPr>
        <w:t xml:space="preserve">declarative configuration/convention</w:t>
      </w:r>
    </w:p>
    <w:p w:rsidR="00000000" w:rsidDel="00000000" w:rsidP="00000000" w:rsidRDefault="00000000" w:rsidRPr="00000000" w14:paraId="00000045">
      <w:pPr>
        <w:contextualSpacing w:val="0"/>
        <w:rPr>
          <w:sz w:val="23"/>
          <w:szCs w:val="23"/>
          <w:u w:val="single"/>
        </w:rPr>
      </w:pPr>
      <w:r w:rsidDel="00000000" w:rsidR="00000000" w:rsidRPr="00000000">
        <w:rPr>
          <w:rtl w:val="0"/>
        </w:rPr>
      </w:r>
    </w:p>
    <w:p w:rsidR="00000000" w:rsidDel="00000000" w:rsidP="00000000" w:rsidRDefault="00000000" w:rsidRPr="00000000" w14:paraId="00000046">
      <w:pPr>
        <w:contextualSpacing w:val="0"/>
        <w:rPr>
          <w:sz w:val="23"/>
          <w:szCs w:val="23"/>
        </w:rPr>
      </w:pPr>
      <w:r w:rsidDel="00000000" w:rsidR="00000000" w:rsidRPr="00000000">
        <w:rPr>
          <w:sz w:val="23"/>
          <w:szCs w:val="23"/>
          <w:rtl w:val="0"/>
        </w:rPr>
        <w:t xml:space="preserve">A class </w:t>
      </w:r>
      <w:r w:rsidDel="00000000" w:rsidR="00000000" w:rsidRPr="00000000">
        <w:rPr>
          <w:b w:val="1"/>
          <w:sz w:val="23"/>
          <w:szCs w:val="23"/>
          <w:rtl w:val="0"/>
        </w:rPr>
        <w:t xml:space="preserve">must</w:t>
      </w:r>
      <w:r w:rsidDel="00000000" w:rsidR="00000000" w:rsidRPr="00000000">
        <w:rPr>
          <w:sz w:val="23"/>
          <w:szCs w:val="23"/>
          <w:rtl w:val="0"/>
        </w:rPr>
        <w:t xml:space="preserve"> </w:t>
      </w:r>
      <w:r w:rsidDel="00000000" w:rsidR="00000000" w:rsidRPr="00000000">
        <w:rPr>
          <w:sz w:val="23"/>
          <w:szCs w:val="23"/>
          <w:rtl w:val="0"/>
        </w:rPr>
        <w:t xml:space="preserve">extend  </w:t>
      </w:r>
      <w:r w:rsidDel="00000000" w:rsidR="00000000" w:rsidRPr="00000000">
        <w:rPr>
          <w:rFonts w:ascii="Consolas" w:cs="Consolas" w:eastAsia="Consolas" w:hAnsi="Consolas"/>
          <w:sz w:val="23"/>
          <w:szCs w:val="23"/>
          <w:rtl w:val="0"/>
        </w:rPr>
        <w:t xml:space="preserve">SmartContract </w:t>
      </w:r>
      <w:r w:rsidDel="00000000" w:rsidR="00000000" w:rsidRPr="00000000">
        <w:rPr>
          <w:sz w:val="23"/>
          <w:szCs w:val="23"/>
          <w:rtl w:val="0"/>
        </w:rPr>
        <w:t xml:space="preserve">as follows. </w:t>
      </w:r>
    </w:p>
    <w:p w:rsidR="00000000" w:rsidDel="00000000" w:rsidP="00000000" w:rsidRDefault="00000000" w:rsidRPr="00000000" w14:paraId="00000047">
      <w:pPr>
        <w:contextualSpacing w:val="0"/>
        <w:rPr>
          <w:sz w:val="23"/>
          <w:szCs w:val="23"/>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8761d"/>
                <w:sz w:val="23"/>
                <w:szCs w:val="23"/>
              </w:rPr>
            </w:pPr>
            <w:r w:rsidDel="00000000" w:rsidR="00000000" w:rsidRPr="00000000">
              <w:rPr>
                <w:rFonts w:ascii="Consolas" w:cs="Consolas" w:eastAsia="Consolas" w:hAnsi="Consolas"/>
                <w:b w:val="1"/>
                <w:color w:val="586e75"/>
                <w:sz w:val="23"/>
                <w:szCs w:val="23"/>
                <w:shd w:fill="002b36" w:val="clear"/>
                <w:rtl w:val="0"/>
              </w:rPr>
              <w:t xml:space="preserve">// SDK Library to asset with writing the logic</w:t>
            </w:r>
            <w:r w:rsidDel="00000000" w:rsidR="00000000" w:rsidRPr="00000000">
              <w:rPr>
                <w:rFonts w:ascii="Consolas" w:cs="Consolas" w:eastAsia="Consolas" w:hAnsi="Consolas"/>
                <w:b w:val="1"/>
                <w:color w:val="839496"/>
                <w:sz w:val="23"/>
                <w:szCs w:val="23"/>
                <w:shd w:fill="002b36" w:val="clear"/>
                <w:rtl w:val="0"/>
              </w:rPr>
              <w:br w:type="textWrapping"/>
            </w:r>
            <w:r w:rsidDel="00000000" w:rsidR="00000000" w:rsidRPr="00000000">
              <w:rPr>
                <w:rFonts w:ascii="Consolas" w:cs="Consolas" w:eastAsia="Consolas" w:hAnsi="Consolas"/>
                <w:b w:val="1"/>
                <w:color w:val="859900"/>
                <w:sz w:val="23"/>
                <w:szCs w:val="23"/>
                <w:shd w:fill="002b36" w:val="clear"/>
                <w:rtl w:val="0"/>
              </w:rPr>
              <w:t xml:space="preserve">const</w:t>
            </w:r>
            <w:r w:rsidDel="00000000" w:rsidR="00000000" w:rsidRPr="00000000">
              <w:rPr>
                <w:rFonts w:ascii="Consolas" w:cs="Consolas" w:eastAsia="Consolas" w:hAnsi="Consolas"/>
                <w:b w:val="1"/>
                <w:color w:val="839496"/>
                <w:sz w:val="23"/>
                <w:szCs w:val="23"/>
                <w:shd w:fill="002b36" w:val="clear"/>
                <w:rtl w:val="0"/>
              </w:rPr>
              <w:t xml:space="preserve"> { Contract } = </w:t>
            </w:r>
            <w:r w:rsidDel="00000000" w:rsidR="00000000" w:rsidRPr="00000000">
              <w:rPr>
                <w:rFonts w:ascii="Consolas" w:cs="Consolas" w:eastAsia="Consolas" w:hAnsi="Consolas"/>
                <w:b w:val="1"/>
                <w:color w:val="dc322f"/>
                <w:sz w:val="23"/>
                <w:szCs w:val="23"/>
                <w:shd w:fill="002b36" w:val="clear"/>
                <w:rtl w:val="0"/>
              </w:rPr>
              <w:t xml:space="preserve">require</w:t>
            </w:r>
            <w:r w:rsidDel="00000000" w:rsidR="00000000" w:rsidRPr="00000000">
              <w:rPr>
                <w:rFonts w:ascii="Consolas" w:cs="Consolas" w:eastAsia="Consolas" w:hAnsi="Consolas"/>
                <w:b w:val="1"/>
                <w:color w:val="839496"/>
                <w:sz w:val="23"/>
                <w:szCs w:val="23"/>
                <w:shd w:fill="002b36" w:val="clear"/>
                <w:rtl w:val="0"/>
              </w:rPr>
              <w:t xml:space="preserve">(</w:t>
            </w:r>
            <w:r w:rsidDel="00000000" w:rsidR="00000000" w:rsidRPr="00000000">
              <w:rPr>
                <w:rFonts w:ascii="Consolas" w:cs="Consolas" w:eastAsia="Consolas" w:hAnsi="Consolas"/>
                <w:b w:val="1"/>
                <w:color w:val="2aa198"/>
                <w:sz w:val="23"/>
                <w:szCs w:val="23"/>
                <w:shd w:fill="002b36" w:val="clear"/>
                <w:rtl w:val="0"/>
              </w:rPr>
              <w:t xml:space="preserve">'fabric-contract-api'</w:t>
            </w:r>
            <w:r w:rsidDel="00000000" w:rsidR="00000000" w:rsidRPr="00000000">
              <w:rPr>
                <w:rFonts w:ascii="Consolas" w:cs="Consolas" w:eastAsia="Consolas" w:hAnsi="Consolas"/>
                <w:b w:val="1"/>
                <w:color w:val="839496"/>
                <w:sz w:val="23"/>
                <w:szCs w:val="23"/>
                <w:shd w:fill="002b36" w:val="clear"/>
                <w:rtl w:val="0"/>
              </w:rPr>
              <w:t xml:space="preserve">);</w:t>
              <w:br w:type="textWrapping"/>
              <w:t xml:space="preserve">Class MyContract extends Contract {</w:t>
              <w:br w:type="textWrapping"/>
              <w:br w:type="textWrapping"/>
              <w:t xml:space="preserve">  </w:t>
            </w:r>
            <w:r w:rsidDel="00000000" w:rsidR="00000000" w:rsidRPr="00000000">
              <w:rPr>
                <w:rFonts w:ascii="Consolas" w:cs="Consolas" w:eastAsia="Consolas" w:hAnsi="Consolas"/>
                <w:b w:val="1"/>
                <w:color w:val="859900"/>
                <w:sz w:val="23"/>
                <w:szCs w:val="23"/>
                <w:shd w:fill="002b36" w:val="clear"/>
                <w:rtl w:val="0"/>
              </w:rPr>
              <w:t xml:space="preserve">constructor</w:t>
            </w:r>
            <w:r w:rsidDel="00000000" w:rsidR="00000000" w:rsidRPr="00000000">
              <w:rPr>
                <w:rFonts w:ascii="Consolas" w:cs="Consolas" w:eastAsia="Consolas" w:hAnsi="Consolas"/>
                <w:b w:val="1"/>
                <w:color w:val="839496"/>
                <w:sz w:val="23"/>
                <w:szCs w:val="23"/>
                <w:shd w:fill="002b36" w:val="clear"/>
                <w:rtl w:val="0"/>
              </w:rPr>
              <w:t xml:space="preserve">() {</w:t>
              <w:br w:type="textWrapping"/>
              <w:tab/>
            </w:r>
            <w:r w:rsidDel="00000000" w:rsidR="00000000" w:rsidRPr="00000000">
              <w:rPr>
                <w:rFonts w:ascii="Consolas" w:cs="Consolas" w:eastAsia="Consolas" w:hAnsi="Consolas"/>
                <w:b w:val="1"/>
                <w:color w:val="859900"/>
                <w:sz w:val="23"/>
                <w:szCs w:val="23"/>
                <w:shd w:fill="002b36" w:val="clear"/>
                <w:rtl w:val="0"/>
              </w:rPr>
              <w:t xml:space="preserve">super</w:t>
            </w:r>
            <w:r w:rsidDel="00000000" w:rsidR="00000000" w:rsidRPr="00000000">
              <w:rPr>
                <w:rFonts w:ascii="Consolas" w:cs="Consolas" w:eastAsia="Consolas" w:hAnsi="Consolas"/>
                <w:b w:val="1"/>
                <w:color w:val="839496"/>
                <w:sz w:val="23"/>
                <w:szCs w:val="23"/>
                <w:shd w:fill="002b36" w:val="clear"/>
                <w:rtl w:val="0"/>
              </w:rPr>
              <w:t xml:space="preserve">(&lt;</w:t>
            </w:r>
            <w:r w:rsidDel="00000000" w:rsidR="00000000" w:rsidRPr="00000000">
              <w:rPr>
                <w:rFonts w:ascii="Consolas" w:cs="Consolas" w:eastAsia="Consolas" w:hAnsi="Consolas"/>
                <w:b w:val="1"/>
                <w:color w:val="268bd2"/>
                <w:sz w:val="23"/>
                <w:szCs w:val="23"/>
                <w:shd w:fill="002b36" w:val="clear"/>
                <w:rtl w:val="0"/>
              </w:rPr>
              <w:t xml:space="preserve">optional</w:t>
            </w:r>
            <w:r w:rsidDel="00000000" w:rsidR="00000000" w:rsidRPr="00000000">
              <w:rPr>
                <w:rFonts w:ascii="Consolas" w:cs="Consolas" w:eastAsia="Consolas" w:hAnsi="Consolas"/>
                <w:b w:val="1"/>
                <w:color w:val="839496"/>
                <w:sz w:val="23"/>
                <w:szCs w:val="23"/>
                <w:shd w:fill="002b36" w:val="clear"/>
                <w:rtl w:val="0"/>
              </w:rPr>
              <w:t xml:space="preserve"> </w:t>
            </w:r>
            <w:r w:rsidDel="00000000" w:rsidR="00000000" w:rsidRPr="00000000">
              <w:rPr>
                <w:rFonts w:ascii="Consolas" w:cs="Consolas" w:eastAsia="Consolas" w:hAnsi="Consolas"/>
                <w:b w:val="1"/>
                <w:color w:val="b58900"/>
                <w:sz w:val="23"/>
                <w:szCs w:val="23"/>
                <w:shd w:fill="002b36" w:val="clear"/>
                <w:rtl w:val="0"/>
              </w:rPr>
              <w:t xml:space="preserve">namespace</w:t>
            </w:r>
            <w:r w:rsidDel="00000000" w:rsidR="00000000" w:rsidRPr="00000000">
              <w:rPr>
                <w:rFonts w:ascii="Consolas" w:cs="Consolas" w:eastAsia="Consolas" w:hAnsi="Consolas"/>
                <w:b w:val="1"/>
                <w:color w:val="839496"/>
                <w:sz w:val="23"/>
                <w:szCs w:val="23"/>
                <w:shd w:fill="002b36" w:val="clear"/>
                <w:rtl w:val="0"/>
              </w:rPr>
              <w:t xml:space="preserve"> </w:t>
            </w:r>
            <w:r w:rsidDel="00000000" w:rsidR="00000000" w:rsidRPr="00000000">
              <w:rPr>
                <w:rFonts w:ascii="Consolas" w:cs="Consolas" w:eastAsia="Consolas" w:hAnsi="Consolas"/>
                <w:b w:val="1"/>
                <w:color w:val="b58900"/>
                <w:sz w:val="23"/>
                <w:szCs w:val="23"/>
                <w:shd w:fill="002b36" w:val="clear"/>
                <w:rtl w:val="0"/>
              </w:rPr>
              <w:t xml:space="preserve">string</w:t>
            </w:r>
            <w:r w:rsidDel="00000000" w:rsidR="00000000" w:rsidRPr="00000000">
              <w:rPr>
                <w:rFonts w:ascii="Consolas" w:cs="Consolas" w:eastAsia="Consolas" w:hAnsi="Consolas"/>
                <w:b w:val="1"/>
                <w:color w:val="839496"/>
                <w:sz w:val="23"/>
                <w:szCs w:val="23"/>
                <w:shd w:fill="002b36" w:val="clear"/>
                <w:rtl w:val="0"/>
              </w:rPr>
              <w:t xml:space="preserve">&gt;)</w:t>
              <w:br w:type="textWrapping"/>
              <w:t xml:space="preserve">  }</w:t>
              <w:br w:type="textWrapping"/>
              <w:br w:type="textWrapping"/>
              <w:t xml:space="preserve">  async myTransaction1(api, arg_1, arg_2, arg_3) {</w:t>
              <w:br w:type="textWrapping"/>
              <w:t xml:space="preserve">  }</w:t>
              <w:br w:type="textWrapping"/>
              <w:br w:type="textWrapping"/>
              <w:t xml:space="preserve">  async myTransaction2(api, arg_1, arg_2) {</w:t>
              <w:br w:type="textWrapping"/>
              <w:t xml:space="preserve">  }</w:t>
              <w:br w:type="textWrapping"/>
              <w:br w:type="textWrapping"/>
              <w:t xml:space="preserve">  async myQuery1(api, arg1) {</w:t>
              <w:br w:type="textWrapping"/>
              <w:tab/>
              <w:t xml:space="preserve">return results;</w:t>
              <w:br w:type="textWrapping"/>
              <w:t xml:space="preserve">  }</w:t>
              <w:br w:type="textWrapping"/>
              <w:t xml:space="preserve">}</w:t>
              <w:br w:type="textWrapping"/>
              <w:t xml:space="preserve">module.exports = MyContract;</w:t>
            </w:r>
            <w:r w:rsidDel="00000000" w:rsidR="00000000" w:rsidRPr="00000000">
              <w:rPr>
                <w:rtl w:val="0"/>
              </w:rPr>
            </w:r>
          </w:p>
        </w:tc>
      </w:tr>
    </w:tbl>
    <w:p w:rsidR="00000000" w:rsidDel="00000000" w:rsidP="00000000" w:rsidRDefault="00000000" w:rsidRPr="00000000" w14:paraId="00000049">
      <w:pPr>
        <w:contextualSpacing w:val="0"/>
        <w:rPr>
          <w:sz w:val="23"/>
          <w:szCs w:val="23"/>
        </w:rPr>
      </w:pPr>
      <w:r w:rsidDel="00000000" w:rsidR="00000000" w:rsidRPr="00000000">
        <w:rPr>
          <w:rtl w:val="0"/>
        </w:rPr>
      </w:r>
    </w:p>
    <w:p w:rsidR="00000000" w:rsidDel="00000000" w:rsidP="00000000" w:rsidRDefault="00000000" w:rsidRPr="00000000" w14:paraId="0000004A">
      <w:pPr>
        <w:contextualSpacing w:val="0"/>
        <w:rPr>
          <w:sz w:val="23"/>
          <w:szCs w:val="23"/>
        </w:rPr>
      </w:pPr>
      <w:r w:rsidDel="00000000" w:rsidR="00000000" w:rsidRPr="00000000">
        <w:rPr>
          <w:sz w:val="23"/>
          <w:szCs w:val="23"/>
          <w:rtl w:val="0"/>
        </w:rPr>
        <w:t xml:space="preserve">The arguments are expanded from the request, rather than be passed as a single array</w:t>
      </w:r>
    </w:p>
    <w:p w:rsidR="00000000" w:rsidDel="00000000" w:rsidP="00000000" w:rsidRDefault="00000000" w:rsidRPr="00000000" w14:paraId="0000004B">
      <w:pPr>
        <w:contextualSpacing w:val="0"/>
        <w:rPr>
          <w:sz w:val="23"/>
          <w:szCs w:val="23"/>
        </w:rPr>
      </w:pPr>
      <w:r w:rsidDel="00000000" w:rsidR="00000000" w:rsidRPr="00000000">
        <w:rPr>
          <w:rtl w:val="0"/>
        </w:rPr>
      </w:r>
    </w:p>
    <w:p w:rsidR="00000000" w:rsidDel="00000000" w:rsidP="00000000" w:rsidRDefault="00000000" w:rsidRPr="00000000" w14:paraId="0000004C">
      <w:pPr>
        <w:contextualSpacing w:val="0"/>
        <w:rPr>
          <w:sz w:val="23"/>
          <w:szCs w:val="23"/>
        </w:rPr>
      </w:pPr>
      <w:r w:rsidDel="00000000" w:rsidR="00000000" w:rsidRPr="00000000">
        <w:rPr>
          <w:sz w:val="23"/>
          <w:szCs w:val="23"/>
          <w:rtl w:val="0"/>
        </w:rPr>
        <w:t xml:space="preserve">The standard node mechanism of defining the exports from a module can then be used</w:t>
      </w:r>
    </w:p>
    <w:p w:rsidR="00000000" w:rsidDel="00000000" w:rsidP="00000000" w:rsidRDefault="00000000" w:rsidRPr="00000000" w14:paraId="0000004D">
      <w:pPr>
        <w:contextualSpacing w:val="0"/>
        <w:rPr>
          <w:b w:val="1"/>
          <w:sz w:val="23"/>
          <w:szCs w:val="23"/>
        </w:rPr>
      </w:pPr>
      <w:r w:rsidDel="00000000" w:rsidR="00000000" w:rsidRPr="00000000">
        <w:rPr>
          <w:b w:val="1"/>
          <w:sz w:val="23"/>
          <w:szCs w:val="23"/>
          <w:rtl w:val="0"/>
        </w:rPr>
        <w:t xml:space="preserve">NOTE contracts in the exports is important; for future should something else need to be exported, ACLs, query definitions etc.</w:t>
      </w:r>
    </w:p>
    <w:p w:rsidR="00000000" w:rsidDel="00000000" w:rsidP="00000000" w:rsidRDefault="00000000" w:rsidRPr="00000000" w14:paraId="0000004E">
      <w:pPr>
        <w:contextualSpacing w:val="0"/>
        <w:rPr>
          <w:sz w:val="23"/>
          <w:szCs w:val="23"/>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3"/>
                <w:szCs w:val="23"/>
              </w:rPr>
            </w:pPr>
            <w:r w:rsidDel="00000000" w:rsidR="00000000" w:rsidRPr="00000000">
              <w:rPr>
                <w:rFonts w:ascii="Consolas" w:cs="Consolas" w:eastAsia="Consolas" w:hAnsi="Consolas"/>
                <w:color w:val="586e75"/>
                <w:sz w:val="23"/>
                <w:szCs w:val="23"/>
                <w:shd w:fill="002b36" w:val="clear"/>
                <w:rtl w:val="0"/>
              </w:rPr>
              <w:t xml:space="preserve">// index.js</w:t>
            </w:r>
            <w:r w:rsidDel="00000000" w:rsidR="00000000" w:rsidRPr="00000000">
              <w:rPr>
                <w:rFonts w:ascii="Consolas" w:cs="Consolas" w:eastAsia="Consolas" w:hAnsi="Consolas"/>
                <w:color w:val="839496"/>
                <w:sz w:val="23"/>
                <w:szCs w:val="23"/>
                <w:shd w:fill="002b36" w:val="clear"/>
                <w:rtl w:val="0"/>
              </w:rPr>
              <w:br w:type="textWrapping"/>
            </w:r>
            <w:r w:rsidDel="00000000" w:rsidR="00000000" w:rsidRPr="00000000">
              <w:rPr>
                <w:rFonts w:ascii="Consolas" w:cs="Consolas" w:eastAsia="Consolas" w:hAnsi="Consolas"/>
                <w:color w:val="859900"/>
                <w:sz w:val="23"/>
                <w:szCs w:val="23"/>
                <w:shd w:fill="002b36" w:val="clear"/>
                <w:rtl w:val="0"/>
              </w:rPr>
              <w:t xml:space="preserve">const</w:t>
            </w:r>
            <w:r w:rsidDel="00000000" w:rsidR="00000000" w:rsidRPr="00000000">
              <w:rPr>
                <w:rFonts w:ascii="Consolas" w:cs="Consolas" w:eastAsia="Consolas" w:hAnsi="Consolas"/>
                <w:color w:val="839496"/>
                <w:sz w:val="23"/>
                <w:szCs w:val="23"/>
                <w:shd w:fill="002b36" w:val="clear"/>
                <w:rtl w:val="0"/>
              </w:rPr>
              <w:t xml:space="preserve"> Contract= </w:t>
            </w:r>
            <w:r w:rsidDel="00000000" w:rsidR="00000000" w:rsidRPr="00000000">
              <w:rPr>
                <w:rFonts w:ascii="Consolas" w:cs="Consolas" w:eastAsia="Consolas" w:hAnsi="Consolas"/>
                <w:color w:val="dc322f"/>
                <w:sz w:val="23"/>
                <w:szCs w:val="23"/>
                <w:shd w:fill="002b36" w:val="clear"/>
                <w:rtl w:val="0"/>
              </w:rPr>
              <w:t xml:space="preserve">require</w:t>
            </w:r>
            <w:r w:rsidDel="00000000" w:rsidR="00000000" w:rsidRPr="00000000">
              <w:rPr>
                <w:rFonts w:ascii="Consolas" w:cs="Consolas" w:eastAsia="Consolas" w:hAnsi="Consolas"/>
                <w:color w:val="839496"/>
                <w:sz w:val="23"/>
                <w:szCs w:val="23"/>
                <w:shd w:fill="002b36" w:val="clear"/>
                <w:rtl w:val="0"/>
              </w:rPr>
              <w:t xml:space="preserve">(</w:t>
            </w:r>
            <w:r w:rsidDel="00000000" w:rsidR="00000000" w:rsidRPr="00000000">
              <w:rPr>
                <w:rFonts w:ascii="Consolas" w:cs="Consolas" w:eastAsia="Consolas" w:hAnsi="Consolas"/>
                <w:color w:val="2aa198"/>
                <w:sz w:val="23"/>
                <w:szCs w:val="23"/>
                <w:shd w:fill="002b36" w:val="clear"/>
                <w:rtl w:val="0"/>
              </w:rPr>
              <w:t xml:space="preserve">'./mysmartcontract.js)</w:t>
              <w:br w:type="textWrapping"/>
              <w:br w:type="textWrapping"/>
              <w:t xml:space="preserve">// export the smart contracts</w:t>
              <w:br w:type="textWrapping"/>
              <w:t xml:space="preserve">module.exports.contracts = [Contract];</w:t>
            </w:r>
            <w:r w:rsidDel="00000000" w:rsidR="00000000" w:rsidRPr="00000000">
              <w:rPr>
                <w:rtl w:val="0"/>
              </w:rPr>
            </w:r>
          </w:p>
        </w:tc>
      </w:tr>
    </w:tbl>
    <w:p w:rsidR="00000000" w:rsidDel="00000000" w:rsidP="00000000" w:rsidRDefault="00000000" w:rsidRPr="00000000" w14:paraId="00000050">
      <w:pPr>
        <w:contextualSpacing w:val="0"/>
        <w:rPr>
          <w:sz w:val="23"/>
          <w:szCs w:val="23"/>
        </w:rPr>
      </w:pPr>
      <w:r w:rsidDel="00000000" w:rsidR="00000000" w:rsidRPr="00000000">
        <w:rPr>
          <w:rtl w:val="0"/>
        </w:rPr>
      </w:r>
    </w:p>
    <w:p w:rsidR="00000000" w:rsidDel="00000000" w:rsidP="00000000" w:rsidRDefault="00000000" w:rsidRPr="00000000" w14:paraId="00000051">
      <w:pPr>
        <w:contextualSpacing w:val="0"/>
        <w:rPr>
          <w:i w:val="1"/>
          <w:sz w:val="23"/>
          <w:szCs w:val="23"/>
        </w:rPr>
      </w:pPr>
      <w:r w:rsidDel="00000000" w:rsidR="00000000" w:rsidRPr="00000000">
        <w:rPr>
          <w:sz w:val="23"/>
          <w:szCs w:val="23"/>
          <w:rtl w:val="0"/>
        </w:rPr>
        <w:t xml:space="preserve">(a.i) </w:t>
      </w:r>
      <w:r w:rsidDel="00000000" w:rsidR="00000000" w:rsidRPr="00000000">
        <w:rPr>
          <w:i w:val="1"/>
          <w:sz w:val="23"/>
          <w:szCs w:val="23"/>
          <w:rtl w:val="0"/>
        </w:rPr>
        <w:t xml:space="preserve">&lt;note - deleting the function export declaration as unnecessary complications&gt;</w:t>
      </w:r>
    </w:p>
    <w:p w:rsidR="00000000" w:rsidDel="00000000" w:rsidP="00000000" w:rsidRDefault="00000000" w:rsidRPr="00000000" w14:paraId="00000052">
      <w:pPr>
        <w:contextualSpacing w:val="0"/>
        <w:rPr>
          <w:sz w:val="23"/>
          <w:szCs w:val="23"/>
        </w:rPr>
      </w:pPr>
      <w:r w:rsidDel="00000000" w:rsidR="00000000" w:rsidRPr="00000000">
        <w:rPr>
          <w:rtl w:val="0"/>
        </w:rPr>
      </w:r>
    </w:p>
    <w:p w:rsidR="00000000" w:rsidDel="00000000" w:rsidP="00000000" w:rsidRDefault="00000000" w:rsidRPr="00000000" w14:paraId="00000053">
      <w:pPr>
        <w:contextualSpacing w:val="0"/>
        <w:rPr>
          <w:sz w:val="23"/>
          <w:szCs w:val="23"/>
        </w:rPr>
      </w:pPr>
      <w:r w:rsidDel="00000000" w:rsidR="00000000" w:rsidRPr="00000000">
        <w:rPr>
          <w:sz w:val="23"/>
          <w:szCs w:val="23"/>
          <w:rtl w:val="0"/>
        </w:rPr>
        <w:t xml:space="preserve">(a.ii) By explicitly defining the class</w:t>
      </w:r>
    </w:p>
    <w:p w:rsidR="00000000" w:rsidDel="00000000" w:rsidP="00000000" w:rsidRDefault="00000000" w:rsidRPr="00000000" w14:paraId="00000054">
      <w:pPr>
        <w:contextualSpacing w:val="0"/>
        <w:rPr>
          <w:sz w:val="23"/>
          <w:szCs w:val="23"/>
        </w:rPr>
      </w:pPr>
      <w:r w:rsidDel="00000000" w:rsidR="00000000" w:rsidRPr="00000000">
        <w:rPr>
          <w:sz w:val="23"/>
          <w:szCs w:val="23"/>
          <w:rtl w:val="0"/>
        </w:rPr>
        <w:t xml:space="preserve">Specify a name of the class to load either in the package.json, by exporting them from the module as a whole.</w:t>
      </w:r>
    </w:p>
    <w:p w:rsidR="00000000" w:rsidDel="00000000" w:rsidP="00000000" w:rsidRDefault="00000000" w:rsidRPr="00000000" w14:paraId="00000055">
      <w:pPr>
        <w:contextualSpacing w:val="0"/>
        <w:rPr>
          <w:sz w:val="23"/>
          <w:szCs w:val="23"/>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274e13"/>
                <w:sz w:val="23"/>
                <w:szCs w:val="23"/>
              </w:rPr>
            </w:pPr>
            <w:r w:rsidDel="00000000" w:rsidR="00000000" w:rsidRPr="00000000">
              <w:rPr>
                <w:rFonts w:ascii="Consolas" w:cs="Consolas" w:eastAsia="Consolas" w:hAnsi="Consolas"/>
                <w:b w:val="1"/>
                <w:color w:val="839496"/>
                <w:sz w:val="23"/>
                <w:szCs w:val="23"/>
                <w:shd w:fill="002b36" w:val="clear"/>
                <w:rtl w:val="0"/>
              </w:rPr>
              <w:t xml:space="preserve">{</w:t>
              <w:br w:type="textWrapping"/>
              <w:t xml:space="preserve">  </w:t>
            </w:r>
            <w:r w:rsidDel="00000000" w:rsidR="00000000" w:rsidRPr="00000000">
              <w:rPr>
                <w:rFonts w:ascii="Consolas" w:cs="Consolas" w:eastAsia="Consolas" w:hAnsi="Consolas"/>
                <w:b w:val="1"/>
                <w:color w:val="b58900"/>
                <w:sz w:val="23"/>
                <w:szCs w:val="23"/>
                <w:shd w:fill="002b36" w:val="clear"/>
                <w:rtl w:val="0"/>
              </w:rPr>
              <w:t xml:space="preserve">"name"</w:t>
            </w:r>
            <w:r w:rsidDel="00000000" w:rsidR="00000000" w:rsidRPr="00000000">
              <w:rPr>
                <w:rFonts w:ascii="Consolas" w:cs="Consolas" w:eastAsia="Consolas" w:hAnsi="Consolas"/>
                <w:b w:val="1"/>
                <w:color w:val="839496"/>
                <w:sz w:val="23"/>
                <w:szCs w:val="23"/>
                <w:shd w:fill="002b36" w:val="clear"/>
                <w:rtl w:val="0"/>
              </w:rPr>
              <w:t xml:space="preserve">:....</w:t>
              <w:br w:type="textWrapping"/>
              <w:t xml:space="preserve">  </w:t>
            </w:r>
            <w:r w:rsidDel="00000000" w:rsidR="00000000" w:rsidRPr="00000000">
              <w:rPr>
                <w:rFonts w:ascii="Consolas" w:cs="Consolas" w:eastAsia="Consolas" w:hAnsi="Consolas"/>
                <w:b w:val="1"/>
                <w:color w:val="2aa198"/>
                <w:sz w:val="23"/>
                <w:szCs w:val="23"/>
                <w:shd w:fill="002b36" w:val="clear"/>
                <w:rtl w:val="0"/>
              </w:rPr>
              <w:t xml:space="preserve">"contracts"</w:t>
            </w:r>
            <w:r w:rsidDel="00000000" w:rsidR="00000000" w:rsidRPr="00000000">
              <w:rPr>
                <w:rFonts w:ascii="Consolas" w:cs="Consolas" w:eastAsia="Consolas" w:hAnsi="Consolas"/>
                <w:b w:val="1"/>
                <w:color w:val="839496"/>
                <w:sz w:val="23"/>
                <w:szCs w:val="23"/>
                <w:shd w:fill="002b36" w:val="clear"/>
                <w:rtl w:val="0"/>
              </w:rPr>
              <w:t xml:space="preserve">: {</w:t>
              <w:br w:type="textWrapping"/>
              <w:t xml:space="preserve">  </w:t>
              <w:tab/>
            </w:r>
            <w:r w:rsidDel="00000000" w:rsidR="00000000" w:rsidRPr="00000000">
              <w:rPr>
                <w:rFonts w:ascii="Consolas" w:cs="Consolas" w:eastAsia="Consolas" w:hAnsi="Consolas"/>
                <w:b w:val="1"/>
                <w:color w:val="b58900"/>
                <w:sz w:val="23"/>
                <w:szCs w:val="23"/>
                <w:shd w:fill="002b36" w:val="clear"/>
                <w:rtl w:val="0"/>
              </w:rPr>
              <w:t xml:space="preserve">"classes"</w:t>
            </w:r>
            <w:r w:rsidDel="00000000" w:rsidR="00000000" w:rsidRPr="00000000">
              <w:rPr>
                <w:rFonts w:ascii="Consolas" w:cs="Consolas" w:eastAsia="Consolas" w:hAnsi="Consolas"/>
                <w:b w:val="1"/>
                <w:color w:val="839496"/>
                <w:sz w:val="23"/>
                <w:szCs w:val="23"/>
                <w:shd w:fill="002b36" w:val="clear"/>
                <w:rtl w:val="0"/>
              </w:rPr>
              <w:t xml:space="preserve"> : </w:t>
            </w:r>
            <w:r w:rsidDel="00000000" w:rsidR="00000000" w:rsidRPr="00000000">
              <w:rPr>
                <w:rFonts w:ascii="Consolas" w:cs="Consolas" w:eastAsia="Consolas" w:hAnsi="Consolas"/>
                <w:b w:val="1"/>
                <w:color w:val="2aa198"/>
                <w:sz w:val="23"/>
                <w:szCs w:val="23"/>
                <w:shd w:fill="002b36" w:val="clear"/>
                <w:rtl w:val="0"/>
              </w:rPr>
              <w:t xml:space="preserve">"mysmartcontract.js"</w:t>
            </w:r>
            <w:r w:rsidDel="00000000" w:rsidR="00000000" w:rsidRPr="00000000">
              <w:rPr>
                <w:rFonts w:ascii="Consolas" w:cs="Consolas" w:eastAsia="Consolas" w:hAnsi="Consolas"/>
                <w:b w:val="1"/>
                <w:color w:val="839496"/>
                <w:sz w:val="23"/>
                <w:szCs w:val="23"/>
                <w:shd w:fill="002b36"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7">
      <w:pPr>
        <w:contextualSpacing w:val="0"/>
        <w:rPr>
          <w:rFonts w:ascii="Consolas" w:cs="Consolas" w:eastAsia="Consolas" w:hAnsi="Consolas"/>
          <w:b w:val="1"/>
          <w:color w:val="274e13"/>
          <w:sz w:val="23"/>
          <w:szCs w:val="23"/>
        </w:rPr>
      </w:pPr>
      <w:r w:rsidDel="00000000" w:rsidR="00000000" w:rsidRPr="00000000">
        <w:rPr>
          <w:rtl w:val="0"/>
        </w:rPr>
      </w:r>
    </w:p>
    <w:p w:rsidR="00000000" w:rsidDel="00000000" w:rsidP="00000000" w:rsidRDefault="00000000" w:rsidRPr="00000000" w14:paraId="00000058">
      <w:pPr>
        <w:contextualSpacing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59">
      <w:pPr>
        <w:contextualSpacing w:val="0"/>
        <w:rPr>
          <w:i w:val="1"/>
          <w:sz w:val="23"/>
          <w:szCs w:val="23"/>
        </w:rPr>
      </w:pPr>
      <w:r w:rsidDel="00000000" w:rsidR="00000000" w:rsidRPr="00000000">
        <w:rPr>
          <w:sz w:val="23"/>
          <w:szCs w:val="23"/>
          <w:rtl w:val="0"/>
        </w:rPr>
        <w:t xml:space="preserve">(b) </w:t>
      </w:r>
      <w:r w:rsidDel="00000000" w:rsidR="00000000" w:rsidRPr="00000000">
        <w:rPr>
          <w:i w:val="1"/>
          <w:sz w:val="23"/>
          <w:szCs w:val="23"/>
          <w:rtl w:val="0"/>
        </w:rPr>
        <w:t xml:space="preserve">By executing code and registering functions programmatically</w:t>
      </w:r>
    </w:p>
    <w:p w:rsidR="00000000" w:rsidDel="00000000" w:rsidP="00000000" w:rsidRDefault="00000000" w:rsidRPr="00000000" w14:paraId="0000005A">
      <w:pPr>
        <w:spacing w:after="240" w:lineRule="auto"/>
        <w:contextualSpacing w:val="0"/>
        <w:rPr>
          <w:color w:val="24292e"/>
          <w:sz w:val="24"/>
          <w:szCs w:val="24"/>
        </w:rPr>
      </w:pPr>
      <w:r w:rsidDel="00000000" w:rsidR="00000000" w:rsidRPr="00000000">
        <w:rPr>
          <w:color w:val="24292e"/>
          <w:sz w:val="24"/>
          <w:szCs w:val="24"/>
          <w:rtl w:val="0"/>
        </w:rPr>
        <w:t xml:space="preserve">First you could call the same code that the bootstrap command does</w:t>
      </w:r>
    </w:p>
    <w:tbl>
      <w:tblPr>
        <w:tblStyle w:val="Table7"/>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rFonts w:ascii="Consolas" w:cs="Consolas" w:eastAsia="Consolas" w:hAnsi="Consolas"/>
                <w:color w:val="dc322f"/>
                <w:sz w:val="24"/>
                <w:szCs w:val="24"/>
                <w:shd w:fill="002b36" w:val="clear"/>
                <w:rtl w:val="0"/>
              </w:rPr>
              <w:t xml:space="preserve">require</w:t>
            </w:r>
            <w:r w:rsidDel="00000000" w:rsidR="00000000" w:rsidRPr="00000000">
              <w:rPr>
                <w:rFonts w:ascii="Consolas" w:cs="Consolas" w:eastAsia="Consolas" w:hAnsi="Consolas"/>
                <w:color w:val="839496"/>
                <w:sz w:val="24"/>
                <w:szCs w:val="24"/>
                <w:shd w:fill="002b36" w:val="clear"/>
                <w:rtl w:val="0"/>
              </w:rPr>
              <w:t xml:space="preserve">(</w:t>
            </w:r>
            <w:r w:rsidDel="00000000" w:rsidR="00000000" w:rsidRPr="00000000">
              <w:rPr>
                <w:rFonts w:ascii="Consolas" w:cs="Consolas" w:eastAsia="Consolas" w:hAnsi="Consolas"/>
                <w:color w:val="2aa198"/>
                <w:sz w:val="24"/>
                <w:szCs w:val="24"/>
                <w:shd w:fill="002b36" w:val="clear"/>
                <w:rtl w:val="0"/>
              </w:rPr>
              <w:t xml:space="preserve">'fabric-shim'</w:t>
            </w:r>
            <w:r w:rsidDel="00000000" w:rsidR="00000000" w:rsidRPr="00000000">
              <w:rPr>
                <w:rFonts w:ascii="Consolas" w:cs="Consolas" w:eastAsia="Consolas" w:hAnsi="Consolas"/>
                <w:color w:val="839496"/>
                <w:sz w:val="24"/>
                <w:szCs w:val="24"/>
                <w:shd w:fill="002b36" w:val="clear"/>
                <w:rtl w:val="0"/>
              </w:rPr>
              <w:t xml:space="preserve">).spi.startChaincode();</w:t>
            </w:r>
            <w:r w:rsidDel="00000000" w:rsidR="00000000" w:rsidRPr="00000000">
              <w:rPr>
                <w:rtl w:val="0"/>
              </w:rPr>
            </w:r>
          </w:p>
        </w:tc>
      </w:tr>
    </w:tbl>
    <w:p w:rsidR="00000000" w:rsidDel="00000000" w:rsidP="00000000" w:rsidRDefault="00000000" w:rsidRPr="00000000" w14:paraId="0000005C">
      <w:pPr>
        <w:contextualSpacing w:val="0"/>
        <w:rPr>
          <w:rFonts w:ascii="Consolas" w:cs="Consolas" w:eastAsia="Consolas" w:hAnsi="Consolas"/>
          <w:b w:val="1"/>
          <w:color w:val="24292e"/>
          <w:sz w:val="24"/>
          <w:szCs w:val="24"/>
          <w:shd w:fill="f6f8fa" w:val="clear"/>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Or specifically give the classes</w:t>
      </w:r>
    </w:p>
    <w:p w:rsidR="00000000" w:rsidDel="00000000" w:rsidP="00000000" w:rsidRDefault="00000000" w:rsidRPr="00000000" w14:paraId="0000005E">
      <w:pPr>
        <w:contextualSpacing w:val="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274e13"/>
                <w:sz w:val="24"/>
                <w:szCs w:val="24"/>
                <w:shd w:fill="f6f8fa" w:val="clear"/>
              </w:rPr>
            </w:pPr>
            <w:r w:rsidDel="00000000" w:rsidR="00000000" w:rsidRPr="00000000">
              <w:rPr>
                <w:rFonts w:ascii="Consolas" w:cs="Consolas" w:eastAsia="Consolas" w:hAnsi="Consolas"/>
                <w:b w:val="1"/>
                <w:color w:val="859900"/>
                <w:sz w:val="24"/>
                <w:szCs w:val="24"/>
                <w:shd w:fill="002b36" w:val="clear"/>
                <w:rtl w:val="0"/>
              </w:rPr>
              <w:t xml:space="preserve">const</w:t>
            </w:r>
            <w:r w:rsidDel="00000000" w:rsidR="00000000" w:rsidRPr="00000000">
              <w:rPr>
                <w:rFonts w:ascii="Consolas" w:cs="Consolas" w:eastAsia="Consolas" w:hAnsi="Consolas"/>
                <w:b w:val="1"/>
                <w:color w:val="839496"/>
                <w:sz w:val="24"/>
                <w:szCs w:val="24"/>
                <w:shd w:fill="002b36" w:val="clear"/>
                <w:rtl w:val="0"/>
              </w:rPr>
              <w:t xml:space="preserve"> UpdateValues = </w:t>
            </w:r>
            <w:r w:rsidDel="00000000" w:rsidR="00000000" w:rsidRPr="00000000">
              <w:rPr>
                <w:rFonts w:ascii="Consolas" w:cs="Consolas" w:eastAsia="Consolas" w:hAnsi="Consolas"/>
                <w:b w:val="1"/>
                <w:color w:val="dc322f"/>
                <w:sz w:val="24"/>
                <w:szCs w:val="24"/>
                <w:shd w:fill="002b36" w:val="clear"/>
                <w:rtl w:val="0"/>
              </w:rPr>
              <w:t xml:space="preserve">require</w:t>
            </w:r>
            <w:r w:rsidDel="00000000" w:rsidR="00000000" w:rsidRPr="00000000">
              <w:rPr>
                <w:rFonts w:ascii="Consolas" w:cs="Consolas" w:eastAsia="Consolas" w:hAnsi="Consolas"/>
                <w:b w:val="1"/>
                <w:color w:val="839496"/>
                <w:sz w:val="24"/>
                <w:szCs w:val="24"/>
                <w:shd w:fill="002b36" w:val="clear"/>
                <w:rtl w:val="0"/>
              </w:rPr>
              <w:t xml:space="preserve">(</w:t>
            </w:r>
            <w:r w:rsidDel="00000000" w:rsidR="00000000" w:rsidRPr="00000000">
              <w:rPr>
                <w:rFonts w:ascii="Consolas" w:cs="Consolas" w:eastAsia="Consolas" w:hAnsi="Consolas"/>
                <w:b w:val="1"/>
                <w:color w:val="2aa198"/>
                <w:sz w:val="24"/>
                <w:szCs w:val="24"/>
                <w:shd w:fill="002b36" w:val="clear"/>
                <w:rtl w:val="0"/>
              </w:rPr>
              <w:t xml:space="preserve">'./updatevalues'</w:t>
            </w:r>
            <w:r w:rsidDel="00000000" w:rsidR="00000000" w:rsidRPr="00000000">
              <w:rPr>
                <w:rFonts w:ascii="Consolas" w:cs="Consolas" w:eastAsia="Consolas" w:hAnsi="Consolas"/>
                <w:b w:val="1"/>
                <w:color w:val="839496"/>
                <w:sz w:val="24"/>
                <w:szCs w:val="24"/>
                <w:shd w:fill="002b36" w:val="clear"/>
                <w:rtl w:val="0"/>
              </w:rPr>
              <w:t xml:space="preserve">)</w:t>
              <w:br w:type="textWrapping"/>
            </w:r>
            <w:r w:rsidDel="00000000" w:rsidR="00000000" w:rsidRPr="00000000">
              <w:rPr>
                <w:rFonts w:ascii="Consolas" w:cs="Consolas" w:eastAsia="Consolas" w:hAnsi="Consolas"/>
                <w:b w:val="1"/>
                <w:color w:val="859900"/>
                <w:sz w:val="24"/>
                <w:szCs w:val="24"/>
                <w:shd w:fill="002b36" w:val="clear"/>
                <w:rtl w:val="0"/>
              </w:rPr>
              <w:t xml:space="preserve">const</w:t>
            </w:r>
            <w:r w:rsidDel="00000000" w:rsidR="00000000" w:rsidRPr="00000000">
              <w:rPr>
                <w:rFonts w:ascii="Consolas" w:cs="Consolas" w:eastAsia="Consolas" w:hAnsi="Consolas"/>
                <w:b w:val="1"/>
                <w:color w:val="839496"/>
                <w:sz w:val="24"/>
                <w:szCs w:val="24"/>
                <w:shd w:fill="002b36" w:val="clear"/>
                <w:rtl w:val="0"/>
              </w:rPr>
              <w:t xml:space="preserve"> RemoveValues = </w:t>
            </w:r>
            <w:r w:rsidDel="00000000" w:rsidR="00000000" w:rsidRPr="00000000">
              <w:rPr>
                <w:rFonts w:ascii="Consolas" w:cs="Consolas" w:eastAsia="Consolas" w:hAnsi="Consolas"/>
                <w:b w:val="1"/>
                <w:color w:val="dc322f"/>
                <w:sz w:val="24"/>
                <w:szCs w:val="24"/>
                <w:shd w:fill="002b36" w:val="clear"/>
                <w:rtl w:val="0"/>
              </w:rPr>
              <w:t xml:space="preserve">require</w:t>
            </w:r>
            <w:r w:rsidDel="00000000" w:rsidR="00000000" w:rsidRPr="00000000">
              <w:rPr>
                <w:rFonts w:ascii="Consolas" w:cs="Consolas" w:eastAsia="Consolas" w:hAnsi="Consolas"/>
                <w:b w:val="1"/>
                <w:color w:val="839496"/>
                <w:sz w:val="24"/>
                <w:szCs w:val="24"/>
                <w:shd w:fill="002b36" w:val="clear"/>
                <w:rtl w:val="0"/>
              </w:rPr>
              <w:t xml:space="preserve">(</w:t>
            </w:r>
            <w:r w:rsidDel="00000000" w:rsidR="00000000" w:rsidRPr="00000000">
              <w:rPr>
                <w:rFonts w:ascii="Consolas" w:cs="Consolas" w:eastAsia="Consolas" w:hAnsi="Consolas"/>
                <w:b w:val="1"/>
                <w:color w:val="2aa198"/>
                <w:sz w:val="24"/>
                <w:szCs w:val="24"/>
                <w:shd w:fill="002b36" w:val="clear"/>
                <w:rtl w:val="0"/>
              </w:rPr>
              <w:t xml:space="preserve">'./removevalues'</w:t>
            </w:r>
            <w:r w:rsidDel="00000000" w:rsidR="00000000" w:rsidRPr="00000000">
              <w:rPr>
                <w:rFonts w:ascii="Consolas" w:cs="Consolas" w:eastAsia="Consolas" w:hAnsi="Consolas"/>
                <w:b w:val="1"/>
                <w:color w:val="839496"/>
                <w:sz w:val="24"/>
                <w:szCs w:val="24"/>
                <w:shd w:fill="002b36" w:val="clear"/>
                <w:rtl w:val="0"/>
              </w:rPr>
              <w:t xml:space="preserve">)</w:t>
              <w:br w:type="textWrapping"/>
            </w:r>
            <w:r w:rsidDel="00000000" w:rsidR="00000000" w:rsidRPr="00000000">
              <w:rPr>
                <w:rFonts w:ascii="Consolas" w:cs="Consolas" w:eastAsia="Consolas" w:hAnsi="Consolas"/>
                <w:b w:val="1"/>
                <w:color w:val="dc322f"/>
                <w:sz w:val="24"/>
                <w:szCs w:val="24"/>
                <w:shd w:fill="002b36" w:val="clear"/>
                <w:rtl w:val="0"/>
              </w:rPr>
              <w:t xml:space="preserve">require</w:t>
            </w:r>
            <w:r w:rsidDel="00000000" w:rsidR="00000000" w:rsidRPr="00000000">
              <w:rPr>
                <w:rFonts w:ascii="Consolas" w:cs="Consolas" w:eastAsia="Consolas" w:hAnsi="Consolas"/>
                <w:b w:val="1"/>
                <w:color w:val="839496"/>
                <w:sz w:val="24"/>
                <w:szCs w:val="24"/>
                <w:shd w:fill="002b36" w:val="clear"/>
                <w:rtl w:val="0"/>
              </w:rPr>
              <w:t xml:space="preserve">(</w:t>
            </w:r>
            <w:r w:rsidDel="00000000" w:rsidR="00000000" w:rsidRPr="00000000">
              <w:rPr>
                <w:rFonts w:ascii="Consolas" w:cs="Consolas" w:eastAsia="Consolas" w:hAnsi="Consolas"/>
                <w:b w:val="1"/>
                <w:color w:val="2aa198"/>
                <w:sz w:val="24"/>
                <w:szCs w:val="24"/>
                <w:shd w:fill="002b36" w:val="clear"/>
                <w:rtl w:val="0"/>
              </w:rPr>
              <w:t xml:space="preserve">'fabric-shim'</w:t>
            </w:r>
            <w:r w:rsidDel="00000000" w:rsidR="00000000" w:rsidRPr="00000000">
              <w:rPr>
                <w:rFonts w:ascii="Consolas" w:cs="Consolas" w:eastAsia="Consolas" w:hAnsi="Consolas"/>
                <w:b w:val="1"/>
                <w:color w:val="839496"/>
                <w:sz w:val="24"/>
                <w:szCs w:val="24"/>
                <w:shd w:fill="002b36" w:val="clear"/>
                <w:rtl w:val="0"/>
              </w:rPr>
              <w:t xml:space="preserve">).spi.register( [UpdateValues,RemoveValues] );</w:t>
            </w:r>
            <w:r w:rsidDel="00000000" w:rsidR="00000000" w:rsidRPr="00000000">
              <w:rPr>
                <w:rtl w:val="0"/>
              </w:rPr>
            </w:r>
          </w:p>
        </w:tc>
      </w:tr>
    </w:tbl>
    <w:p w:rsidR="00000000" w:rsidDel="00000000" w:rsidP="00000000" w:rsidRDefault="00000000" w:rsidRPr="00000000" w14:paraId="00000060">
      <w:pPr>
        <w:contextualSpacing w:val="0"/>
        <w:rPr>
          <w:i w:val="1"/>
          <w:sz w:val="23"/>
          <w:szCs w:val="23"/>
        </w:rPr>
      </w:pPr>
      <w:r w:rsidDel="00000000" w:rsidR="00000000" w:rsidRPr="00000000">
        <w:rPr>
          <w:rtl w:val="0"/>
        </w:rPr>
      </w:r>
    </w:p>
    <w:p w:rsidR="00000000" w:rsidDel="00000000" w:rsidP="00000000" w:rsidRDefault="00000000" w:rsidRPr="00000000" w14:paraId="00000061">
      <w:pPr>
        <w:contextualSpacing w:val="0"/>
        <w:rPr>
          <w:sz w:val="23"/>
          <w:szCs w:val="23"/>
        </w:rPr>
      </w:pPr>
      <w:r w:rsidDel="00000000" w:rsidR="00000000" w:rsidRPr="00000000">
        <w:rPr>
          <w:rtl w:val="0"/>
        </w:rPr>
      </w:r>
    </w:p>
    <w:p w:rsidR="00000000" w:rsidDel="00000000" w:rsidP="00000000" w:rsidRDefault="00000000" w:rsidRPr="00000000" w14:paraId="00000062">
      <w:pPr>
        <w:pStyle w:val="Heading4"/>
        <w:contextualSpacing w:val="0"/>
        <w:rPr/>
      </w:pPr>
      <w:bookmarkStart w:colFirst="0" w:colLast="0" w:name="_cdeciw4fngfr" w:id="7"/>
      <w:bookmarkEnd w:id="7"/>
      <w:r w:rsidDel="00000000" w:rsidR="00000000" w:rsidRPr="00000000">
        <w:rPr>
          <w:rtl w:val="0"/>
        </w:rPr>
        <w:t xml:space="preserve">Starting the chaincode container</w:t>
      </w:r>
    </w:p>
    <w:p w:rsidR="00000000" w:rsidDel="00000000" w:rsidP="00000000" w:rsidRDefault="00000000" w:rsidRPr="00000000" w14:paraId="00000063">
      <w:pPr>
        <w:contextualSpacing w:val="0"/>
        <w:rPr>
          <w:sz w:val="23"/>
          <w:szCs w:val="23"/>
        </w:rPr>
      </w:pPr>
      <w:r w:rsidDel="00000000" w:rsidR="00000000" w:rsidRPr="00000000">
        <w:rPr>
          <w:rtl w:val="0"/>
        </w:rPr>
      </w:r>
    </w:p>
    <w:p w:rsidR="00000000" w:rsidDel="00000000" w:rsidP="00000000" w:rsidRDefault="00000000" w:rsidRPr="00000000" w14:paraId="00000064">
      <w:pPr>
        <w:contextualSpacing w:val="0"/>
        <w:rPr>
          <w:i w:val="1"/>
          <w:sz w:val="23"/>
          <w:szCs w:val="23"/>
          <w:u w:val="single"/>
        </w:rPr>
      </w:pPr>
      <w:r w:rsidDel="00000000" w:rsidR="00000000" w:rsidRPr="00000000">
        <w:rPr>
          <w:sz w:val="23"/>
          <w:szCs w:val="23"/>
          <w:rtl w:val="0"/>
        </w:rPr>
        <w:t xml:space="preserve">The code in the peer will issue `npm start` as per today. </w:t>
      </w:r>
      <w:r w:rsidDel="00000000" w:rsidR="00000000" w:rsidRPr="00000000">
        <w:rPr>
          <w:i w:val="1"/>
          <w:sz w:val="23"/>
          <w:szCs w:val="23"/>
          <w:u w:val="single"/>
          <w:rtl w:val="0"/>
        </w:rPr>
        <w:t xml:space="preserve">This</w:t>
      </w:r>
      <w:r w:rsidDel="00000000" w:rsidR="00000000" w:rsidRPr="00000000">
        <w:rPr>
          <w:i w:val="1"/>
          <w:sz w:val="23"/>
          <w:szCs w:val="23"/>
          <w:u w:val="single"/>
          <w:rtl w:val="0"/>
        </w:rPr>
        <w:t xml:space="preserve"> means that anything existing chaincode works as is today.  Migration is therefore not a problem. </w:t>
      </w:r>
    </w:p>
    <w:p w:rsidR="00000000" w:rsidDel="00000000" w:rsidP="00000000" w:rsidRDefault="00000000" w:rsidRPr="00000000" w14:paraId="00000065">
      <w:pPr>
        <w:contextualSpacing w:val="0"/>
        <w:rPr>
          <w:sz w:val="23"/>
          <w:szCs w:val="23"/>
        </w:rPr>
      </w:pPr>
      <w:r w:rsidDel="00000000" w:rsidR="00000000" w:rsidRPr="00000000">
        <w:rPr>
          <w:rtl w:val="0"/>
        </w:rPr>
      </w:r>
    </w:p>
    <w:p w:rsidR="00000000" w:rsidDel="00000000" w:rsidP="00000000" w:rsidRDefault="00000000" w:rsidRPr="00000000" w14:paraId="00000066">
      <w:pPr>
        <w:contextualSpacing w:val="0"/>
        <w:rPr>
          <w:sz w:val="23"/>
          <w:szCs w:val="23"/>
        </w:rPr>
      </w:pPr>
      <w:r w:rsidDel="00000000" w:rsidR="00000000" w:rsidRPr="00000000">
        <w:rPr>
          <w:sz w:val="23"/>
          <w:szCs w:val="23"/>
          <w:rtl w:val="0"/>
        </w:rPr>
        <w:t xml:space="preserve">The chaincode module can then either put `</w:t>
      </w:r>
      <w:r w:rsidDel="00000000" w:rsidR="00000000" w:rsidRPr="00000000">
        <w:rPr>
          <w:rFonts w:ascii="Consolas" w:cs="Consolas" w:eastAsia="Consolas" w:hAnsi="Consolas"/>
          <w:sz w:val="23"/>
          <w:szCs w:val="23"/>
          <w:rtl w:val="0"/>
        </w:rPr>
        <w:t xml:space="preserve">startChaincode</w:t>
      </w:r>
      <w:r w:rsidDel="00000000" w:rsidR="00000000" w:rsidRPr="00000000">
        <w:rPr>
          <w:sz w:val="23"/>
          <w:szCs w:val="23"/>
          <w:rtl w:val="0"/>
        </w:rPr>
        <w:t xml:space="preserve">` as the implementation of the the start script - or call one of the programmatic methods above. </w:t>
      </w:r>
      <w:r w:rsidDel="00000000" w:rsidR="00000000" w:rsidRPr="00000000">
        <w:rPr>
          <w:rFonts w:ascii="Consolas" w:cs="Consolas" w:eastAsia="Consolas" w:hAnsi="Consolas"/>
          <w:sz w:val="23"/>
          <w:szCs w:val="23"/>
          <w:rtl w:val="0"/>
        </w:rPr>
        <w:t xml:space="preserve">startChaincode </w:t>
      </w:r>
      <w:r w:rsidDel="00000000" w:rsidR="00000000" w:rsidRPr="00000000">
        <w:rPr>
          <w:sz w:val="23"/>
          <w:szCs w:val="23"/>
          <w:rtl w:val="0"/>
        </w:rPr>
        <w:t xml:space="preserve">is a binary that is provided to ‘bootstrap’ the contracts. </w:t>
      </w:r>
    </w:p>
    <w:p w:rsidR="00000000" w:rsidDel="00000000" w:rsidP="00000000" w:rsidRDefault="00000000" w:rsidRPr="00000000" w14:paraId="00000067">
      <w:pPr>
        <w:contextualSpacing w:val="0"/>
        <w:rPr>
          <w:sz w:val="23"/>
          <w:szCs w:val="23"/>
        </w:rPr>
      </w:pPr>
      <w:r w:rsidDel="00000000" w:rsidR="00000000" w:rsidRPr="00000000">
        <w:rPr>
          <w:rtl w:val="0"/>
        </w:rPr>
      </w:r>
    </w:p>
    <w:p w:rsidR="00000000" w:rsidDel="00000000" w:rsidP="00000000" w:rsidRDefault="00000000" w:rsidRPr="00000000" w14:paraId="00000068">
      <w:pPr>
        <w:contextualSpacing w:val="0"/>
        <w:rPr>
          <w:sz w:val="23"/>
          <w:szCs w:val="23"/>
        </w:rPr>
      </w:pPr>
      <w:r w:rsidDel="00000000" w:rsidR="00000000" w:rsidRPr="00000000">
        <w:rPr>
          <w:sz w:val="23"/>
          <w:szCs w:val="23"/>
          <w:rtl w:val="0"/>
        </w:rPr>
        <w:t xml:space="preserve">On instantiation, a docker image is built for this chaincode, the package.json and code copied in. and </w:t>
      </w:r>
      <w:r w:rsidDel="00000000" w:rsidR="00000000" w:rsidRPr="00000000">
        <w:rPr>
          <w:rFonts w:ascii="Consolas" w:cs="Consolas" w:eastAsia="Consolas" w:hAnsi="Consolas"/>
          <w:sz w:val="23"/>
          <w:szCs w:val="23"/>
          <w:rtl w:val="0"/>
        </w:rPr>
        <w:t xml:space="preserve">npm install</w:t>
      </w:r>
      <w:r w:rsidDel="00000000" w:rsidR="00000000" w:rsidRPr="00000000">
        <w:rPr>
          <w:sz w:val="23"/>
          <w:szCs w:val="23"/>
          <w:rtl w:val="0"/>
        </w:rPr>
        <w:t xml:space="preserve"> run.</w:t>
        <w:br w:type="textWrapping"/>
        <w:br w:type="textWrapping"/>
        <w:t xml:space="preserve">It is important to make sure that you have a </w:t>
      </w:r>
      <w:r w:rsidDel="00000000" w:rsidR="00000000" w:rsidRPr="00000000">
        <w:rPr>
          <w:rFonts w:ascii="Consolas" w:cs="Consolas" w:eastAsia="Consolas" w:hAnsi="Consolas"/>
          <w:sz w:val="23"/>
          <w:szCs w:val="23"/>
          <w:rtl w:val="0"/>
        </w:rPr>
        <w:t xml:space="preserve">package-lock.json</w:t>
      </w:r>
      <w:r w:rsidDel="00000000" w:rsidR="00000000" w:rsidRPr="00000000">
        <w:rPr>
          <w:sz w:val="23"/>
          <w:szCs w:val="23"/>
          <w:rtl w:val="0"/>
        </w:rPr>
        <w:t xml:space="preserve"> to ensure the correct packages are imported.</w:t>
        <w:br w:type="textWrapping"/>
        <w:br w:type="textWrapping"/>
        <w:t xml:space="preserve">Assume that </w:t>
      </w:r>
      <w:r w:rsidDel="00000000" w:rsidR="00000000" w:rsidRPr="00000000">
        <w:rPr>
          <w:rFonts w:ascii="Consolas" w:cs="Consolas" w:eastAsia="Consolas" w:hAnsi="Consolas"/>
          <w:sz w:val="23"/>
          <w:szCs w:val="23"/>
          <w:rtl w:val="0"/>
        </w:rPr>
        <w:t xml:space="preserve">startChaincode </w:t>
      </w:r>
      <w:r w:rsidDel="00000000" w:rsidR="00000000" w:rsidRPr="00000000">
        <w:rPr>
          <w:sz w:val="23"/>
          <w:szCs w:val="23"/>
          <w:rtl w:val="0"/>
        </w:rPr>
        <w:t xml:space="preserve">is defined as the script to run for npm start</w:t>
      </w:r>
      <w:r w:rsidDel="00000000" w:rsidR="00000000" w:rsidRPr="00000000">
        <w:rPr>
          <w:sz w:val="23"/>
          <w:szCs w:val="23"/>
          <w:rtl w:val="0"/>
        </w:rPr>
        <w:t xml:space="preserve">. The constructors of the exported Contracts will be run at this point; these constructors are for setting the namespace and optionally setup of the 'error/monitoring functions', (see below). This instance of the contract will existing whilst this chaincode docker image is up. There could be multiple instances of contracts</w:t>
        <w:br w:type="textWrapping"/>
        <w:br w:type="textWrapping"/>
        <w:t xml:space="preserve">When chaincode is instantiated or updated, the init() function of the chaincode is called. As with the invoke() call from the client, a fn name and parameters can be passed. Remember therefore to have specific functions to call on init() and update() in order to do any data initialization or migration that might be needed. These two functions have been abstracted away to focus on specific function implementations.</w:t>
      </w:r>
    </w:p>
    <w:p w:rsidR="00000000" w:rsidDel="00000000" w:rsidP="00000000" w:rsidRDefault="00000000" w:rsidRPr="00000000" w14:paraId="00000069">
      <w:pPr>
        <w:contextualSpacing w:val="0"/>
        <w:rPr>
          <w:sz w:val="23"/>
          <w:szCs w:val="23"/>
        </w:rPr>
      </w:pPr>
      <w:r w:rsidDel="00000000" w:rsidR="00000000" w:rsidRPr="00000000">
        <w:rPr>
          <w:rtl w:val="0"/>
        </w:rPr>
      </w:r>
    </w:p>
    <w:p w:rsidR="00000000" w:rsidDel="00000000" w:rsidP="00000000" w:rsidRDefault="00000000" w:rsidRPr="00000000" w14:paraId="0000006A">
      <w:pPr>
        <w:pStyle w:val="Heading4"/>
        <w:contextualSpacing w:val="0"/>
        <w:rPr/>
      </w:pPr>
      <w:bookmarkStart w:colFirst="0" w:colLast="0" w:name="_c616b3km9zjf" w:id="8"/>
      <w:bookmarkEnd w:id="8"/>
      <w:r w:rsidDel="00000000" w:rsidR="00000000" w:rsidRPr="00000000">
        <w:rPr>
          <w:rtl w:val="0"/>
        </w:rPr>
        <w:t xml:space="preserve">Additional Functional Richness</w:t>
      </w:r>
    </w:p>
    <w:p w:rsidR="00000000" w:rsidDel="00000000" w:rsidP="00000000" w:rsidRDefault="00000000" w:rsidRPr="00000000" w14:paraId="0000006B">
      <w:pPr>
        <w:contextualSpacing w:val="0"/>
        <w:rPr>
          <w:sz w:val="23"/>
          <w:szCs w:val="23"/>
        </w:rPr>
      </w:pPr>
      <w:r w:rsidDel="00000000" w:rsidR="00000000" w:rsidRPr="00000000">
        <w:rPr>
          <w:sz w:val="23"/>
          <w:szCs w:val="23"/>
          <w:rtl w:val="0"/>
        </w:rPr>
        <w:t xml:space="preserve">The addition of a Contract class permits the ability to easily additional richness.  Specifically the following will be present</w:t>
      </w:r>
    </w:p>
    <w:p w:rsidR="00000000" w:rsidDel="00000000" w:rsidP="00000000" w:rsidRDefault="00000000" w:rsidRPr="00000000" w14:paraId="0000006C">
      <w:pPr>
        <w:contextualSpacing w:val="0"/>
        <w:rPr>
          <w:sz w:val="23"/>
          <w:szCs w:val="23"/>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3"/>
          <w:szCs w:val="23"/>
          <w:u w:val="none"/>
        </w:rPr>
      </w:pPr>
      <w:r w:rsidDel="00000000" w:rsidR="00000000" w:rsidRPr="00000000">
        <w:rPr>
          <w:sz w:val="23"/>
          <w:szCs w:val="23"/>
          <w:rtl w:val="0"/>
        </w:rPr>
        <w:t xml:space="preserve">A function can be defined by the user to be invoked if an unk</w:t>
      </w:r>
      <w:r w:rsidDel="00000000" w:rsidR="00000000" w:rsidRPr="00000000">
        <w:rPr>
          <w:sz w:val="23"/>
          <w:szCs w:val="23"/>
          <w:rtl w:val="0"/>
        </w:rPr>
        <w:t xml:space="preserve">n</w:t>
      </w:r>
      <w:r w:rsidDel="00000000" w:rsidR="00000000" w:rsidRPr="00000000">
        <w:rPr>
          <w:sz w:val="23"/>
          <w:szCs w:val="23"/>
          <w:rtl w:val="0"/>
        </w:rPr>
        <w:t xml:space="preserve">own function request comes in. The default would be to throw an exception.</w:t>
      </w:r>
    </w:p>
    <w:p w:rsidR="00000000" w:rsidDel="00000000" w:rsidP="00000000" w:rsidRDefault="00000000" w:rsidRPr="00000000" w14:paraId="0000006E">
      <w:pPr>
        <w:numPr>
          <w:ilvl w:val="0"/>
          <w:numId w:val="1"/>
        </w:numPr>
        <w:ind w:left="720" w:hanging="360"/>
        <w:rPr>
          <w:sz w:val="23"/>
          <w:szCs w:val="23"/>
          <w:u w:val="none"/>
        </w:rPr>
      </w:pPr>
      <w:r w:rsidDel="00000000" w:rsidR="00000000" w:rsidRPr="00000000">
        <w:rPr>
          <w:sz w:val="23"/>
          <w:szCs w:val="23"/>
          <w:rtl w:val="0"/>
        </w:rPr>
        <w:t xml:space="preserve">A single function can also be defined that could be invoked prior to the requested invoke function. This would enable logging for example (default would be a neutral - do nothing function).  It also permits additional information to be passed onto the transaction function. </w:t>
      </w:r>
    </w:p>
    <w:p w:rsidR="00000000" w:rsidDel="00000000" w:rsidP="00000000" w:rsidRDefault="00000000" w:rsidRPr="00000000" w14:paraId="0000006F">
      <w:pPr>
        <w:numPr>
          <w:ilvl w:val="0"/>
          <w:numId w:val="1"/>
        </w:numPr>
        <w:ind w:left="720" w:hanging="360"/>
        <w:rPr>
          <w:sz w:val="23"/>
          <w:szCs w:val="23"/>
          <w:u w:val="none"/>
        </w:rPr>
      </w:pPr>
      <w:r w:rsidDel="00000000" w:rsidR="00000000" w:rsidRPr="00000000">
        <w:rPr>
          <w:sz w:val="23"/>
          <w:szCs w:val="23"/>
          <w:rtl w:val="0"/>
        </w:rPr>
        <w:t xml:space="preserve">A single function that can also be defined that is call post transactions being executed… this is passed the result of the function. This is ONLY called if the function has not failed with an error. </w:t>
      </w:r>
    </w:p>
    <w:p w:rsidR="00000000" w:rsidDel="00000000" w:rsidP="00000000" w:rsidRDefault="00000000" w:rsidRPr="00000000" w14:paraId="00000070">
      <w:pPr>
        <w:contextualSpacing w:val="0"/>
        <w:rPr>
          <w:sz w:val="23"/>
          <w:szCs w:val="23"/>
        </w:rPr>
      </w:pPr>
      <w:r w:rsidDel="00000000" w:rsidR="00000000" w:rsidRPr="00000000">
        <w:rPr>
          <w:rtl w:val="0"/>
        </w:rPr>
      </w:r>
    </w:p>
    <w:p w:rsidR="00000000" w:rsidDel="00000000" w:rsidP="00000000" w:rsidRDefault="00000000" w:rsidRPr="00000000" w14:paraId="00000071">
      <w:pPr>
        <w:pStyle w:val="Heading4"/>
        <w:contextualSpacing w:val="0"/>
        <w:rPr/>
      </w:pPr>
      <w:bookmarkStart w:colFirst="0" w:colLast="0" w:name="_93zzjeo1xvke" w:id="9"/>
      <w:bookmarkEnd w:id="9"/>
      <w:r w:rsidDel="00000000" w:rsidR="00000000" w:rsidRPr="00000000">
        <w:rPr>
          <w:rtl w:val="0"/>
        </w:rPr>
        <w:t xml:space="preserve">Chaincode API</w:t>
      </w:r>
    </w:p>
    <w:p w:rsidR="00000000" w:rsidDel="00000000" w:rsidP="00000000" w:rsidRDefault="00000000" w:rsidRPr="00000000" w14:paraId="00000072">
      <w:pPr>
        <w:contextualSpacing w:val="0"/>
        <w:rPr>
          <w:color w:val="222222"/>
          <w:sz w:val="23"/>
          <w:szCs w:val="23"/>
        </w:rPr>
      </w:pPr>
      <w:r w:rsidDel="00000000" w:rsidR="00000000" w:rsidRPr="00000000">
        <w:rPr>
          <w:color w:val="222222"/>
          <w:sz w:val="23"/>
          <w:szCs w:val="23"/>
          <w:rtl w:val="0"/>
        </w:rPr>
        <w:t xml:space="preserve">Within a function defined in the contract, the code can process the business logic that is required. </w:t>
      </w:r>
    </w:p>
    <w:p w:rsidR="00000000" w:rsidDel="00000000" w:rsidP="00000000" w:rsidRDefault="00000000" w:rsidRPr="00000000" w14:paraId="00000073">
      <w:pPr>
        <w:contextualSpacing w:val="0"/>
        <w:rPr>
          <w:color w:val="222222"/>
          <w:sz w:val="23"/>
          <w:szCs w:val="23"/>
        </w:rPr>
      </w:pPr>
      <w:r w:rsidDel="00000000" w:rsidR="00000000" w:rsidRPr="00000000">
        <w:rPr>
          <w:rtl w:val="0"/>
        </w:rPr>
      </w:r>
    </w:p>
    <w:p w:rsidR="00000000" w:rsidDel="00000000" w:rsidP="00000000" w:rsidRDefault="00000000" w:rsidRPr="00000000" w14:paraId="00000074">
      <w:pPr>
        <w:contextualSpacing w:val="0"/>
        <w:rPr>
          <w:color w:val="222222"/>
          <w:sz w:val="23"/>
          <w:szCs w:val="23"/>
        </w:rPr>
      </w:pPr>
      <w:r w:rsidDel="00000000" w:rsidR="00000000" w:rsidRPr="00000000">
        <w:rPr>
          <w:color w:val="222222"/>
          <w:sz w:val="23"/>
          <w:szCs w:val="23"/>
          <w:rtl w:val="0"/>
        </w:rPr>
        <w:t xml:space="preserve">The inputs to any given function f, are a transaction context and the arguments that have been passed from the invoking client SDK</w:t>
      </w:r>
    </w:p>
    <w:p w:rsidR="00000000" w:rsidDel="00000000" w:rsidP="00000000" w:rsidRDefault="00000000" w:rsidRPr="00000000" w14:paraId="00000075">
      <w:pPr>
        <w:contextualSpacing w:val="0"/>
        <w:rPr>
          <w:color w:val="222222"/>
          <w:sz w:val="23"/>
          <w:szCs w:val="23"/>
        </w:rPr>
      </w:pPr>
      <w:r w:rsidDel="00000000" w:rsidR="00000000" w:rsidRPr="00000000">
        <w:rPr>
          <w:rtl w:val="0"/>
        </w:rPr>
      </w:r>
    </w:p>
    <w:p w:rsidR="00000000" w:rsidDel="00000000" w:rsidP="00000000" w:rsidRDefault="00000000" w:rsidRPr="00000000" w14:paraId="00000076">
      <w:pPr>
        <w:contextualSpacing w:val="0"/>
        <w:rPr>
          <w:color w:val="222222"/>
          <w:sz w:val="23"/>
          <w:szCs w:val="23"/>
        </w:rPr>
      </w:pPr>
      <w:r w:rsidDel="00000000" w:rsidR="00000000" w:rsidRPr="00000000">
        <w:rPr>
          <w:color w:val="222222"/>
          <w:sz w:val="23"/>
          <w:szCs w:val="23"/>
          <w:rtl w:val="0"/>
        </w:rPr>
        <w:t xml:space="preserve">The arguments are passed “as-is” to the function - no modification or validation is performe</w:t>
      </w:r>
      <w:del w:author="Anonymous" w:id="0" w:date="2018-08-24T13:03:21Z">
        <w:r w:rsidDel="00000000" w:rsidR="00000000" w:rsidRPr="00000000">
          <w:rPr>
            <w:color w:val="222222"/>
            <w:sz w:val="23"/>
            <w:szCs w:val="23"/>
            <w:rtl w:val="0"/>
          </w:rPr>
          <w:delText xml:space="preserve">ne</w:delText>
        </w:r>
      </w:del>
      <w:r w:rsidDel="00000000" w:rsidR="00000000" w:rsidRPr="00000000">
        <w:rPr>
          <w:color w:val="222222"/>
          <w:sz w:val="23"/>
          <w:szCs w:val="23"/>
          <w:rtl w:val="0"/>
        </w:rPr>
        <w:t xml:space="preserve">d.</w:t>
      </w:r>
    </w:p>
    <w:p w:rsidR="00000000" w:rsidDel="00000000" w:rsidP="00000000" w:rsidRDefault="00000000" w:rsidRPr="00000000" w14:paraId="00000077">
      <w:pPr>
        <w:contextualSpacing w:val="0"/>
        <w:rPr>
          <w:color w:val="222222"/>
          <w:sz w:val="23"/>
          <w:szCs w:val="23"/>
        </w:rPr>
      </w:pPr>
      <w:r w:rsidDel="00000000" w:rsidR="00000000" w:rsidRPr="00000000">
        <w:rPr>
          <w:rtl w:val="0"/>
        </w:rPr>
      </w:r>
    </w:p>
    <w:p w:rsidR="00000000" w:rsidDel="00000000" w:rsidP="00000000" w:rsidRDefault="00000000" w:rsidRPr="00000000" w14:paraId="00000078">
      <w:pPr>
        <w:contextualSpacing w:val="0"/>
        <w:rPr>
          <w:color w:val="222222"/>
          <w:sz w:val="23"/>
          <w:szCs w:val="23"/>
        </w:rPr>
      </w:pPr>
      <w:r w:rsidDel="00000000" w:rsidR="00000000" w:rsidRPr="00000000">
        <w:rPr>
          <w:color w:val="222222"/>
          <w:sz w:val="23"/>
          <w:szCs w:val="23"/>
          <w:rtl w:val="0"/>
        </w:rPr>
        <w:t xml:space="preserve">The transaction context provides access to both information about the current transaction, and the API that can be used by the business logic. </w:t>
      </w:r>
    </w:p>
    <w:p w:rsidR="00000000" w:rsidDel="00000000" w:rsidP="00000000" w:rsidRDefault="00000000" w:rsidRPr="00000000" w14:paraId="00000079">
      <w:pPr>
        <w:contextualSpacing w:val="0"/>
        <w:rPr>
          <w:color w:val="222222"/>
          <w:sz w:val="23"/>
          <w:szCs w:val="23"/>
        </w:rPr>
      </w:pPr>
      <w:r w:rsidDel="00000000" w:rsidR="00000000" w:rsidRPr="00000000">
        <w:rPr>
          <w:rtl w:val="0"/>
        </w:rPr>
      </w:r>
    </w:p>
    <w:p w:rsidR="00000000" w:rsidDel="00000000" w:rsidP="00000000" w:rsidRDefault="00000000" w:rsidRPr="00000000" w14:paraId="0000007A">
      <w:pPr>
        <w:contextualSpacing w:val="0"/>
        <w:rPr>
          <w:color w:val="222222"/>
          <w:sz w:val="23"/>
          <w:szCs w:val="23"/>
        </w:rPr>
      </w:pPr>
      <w:r w:rsidDel="00000000" w:rsidR="00000000" w:rsidRPr="00000000">
        <w:rPr>
          <w:color w:val="222222"/>
          <w:sz w:val="23"/>
          <w:szCs w:val="23"/>
          <w:rtl w:val="0"/>
        </w:rPr>
        <w:t xml:space="preserve">The ‘context’ (abbreviated to ctx in code) is an object that has two properties, ‘stub’ which is an instance of the existing stub API, and clientIdentity which is an instance of the ClientIdentity object created.</w:t>
      </w:r>
    </w:p>
    <w:p w:rsidR="00000000" w:rsidDel="00000000" w:rsidP="00000000" w:rsidRDefault="00000000" w:rsidRPr="00000000" w14:paraId="0000007B">
      <w:pPr>
        <w:contextualSpacing w:val="0"/>
        <w:rPr>
          <w:color w:val="222222"/>
          <w:sz w:val="23"/>
          <w:szCs w:val="23"/>
        </w:rPr>
      </w:pPr>
      <w:r w:rsidDel="00000000" w:rsidR="00000000" w:rsidRPr="00000000">
        <w:rPr>
          <w:rtl w:val="0"/>
        </w:rPr>
      </w:r>
    </w:p>
    <w:p w:rsidR="00000000" w:rsidDel="00000000" w:rsidP="00000000" w:rsidRDefault="00000000" w:rsidRPr="00000000" w14:paraId="0000007C">
      <w:pPr>
        <w:contextualSpacing w:val="0"/>
        <w:rPr>
          <w:color w:val="222222"/>
          <w:sz w:val="23"/>
          <w:szCs w:val="23"/>
        </w:rPr>
      </w:pPr>
      <w:r w:rsidDel="00000000" w:rsidR="00000000" w:rsidRPr="00000000">
        <w:rPr>
          <w:color w:val="222222"/>
          <w:sz w:val="23"/>
          <w:szCs w:val="23"/>
          <w:rtl w:val="0"/>
        </w:rPr>
        <w:t xml:space="preserve">In addition there is a ‘getCallData()/setCallData()’ pair of functions - this can be used to set/get an object in the before/after functions and provide a route to pass data between them.</w:t>
      </w:r>
    </w:p>
    <w:p w:rsidR="00000000" w:rsidDel="00000000" w:rsidP="00000000" w:rsidRDefault="00000000" w:rsidRPr="00000000" w14:paraId="0000007D">
      <w:pPr>
        <w:contextualSpacing w:val="0"/>
        <w:rPr>
          <w:color w:val="222222"/>
          <w:sz w:val="23"/>
          <w:szCs w:val="23"/>
        </w:rPr>
      </w:pPr>
      <w:r w:rsidDel="00000000" w:rsidR="00000000" w:rsidRPr="00000000">
        <w:rPr>
          <w:rtl w:val="0"/>
        </w:rPr>
      </w:r>
    </w:p>
    <w:p w:rsidR="00000000" w:rsidDel="00000000" w:rsidP="00000000" w:rsidRDefault="00000000" w:rsidRPr="00000000" w14:paraId="0000007E">
      <w:pPr>
        <w:contextualSpacing w:val="0"/>
        <w:rPr>
          <w:color w:val="222222"/>
          <w:sz w:val="23"/>
          <w:szCs w:val="23"/>
        </w:rPr>
      </w:pPr>
      <w:r w:rsidDel="00000000" w:rsidR="00000000" w:rsidRPr="00000000">
        <w:rPr>
          <w:color w:val="222222"/>
          <w:sz w:val="23"/>
          <w:szCs w:val="23"/>
          <w:rtl w:val="0"/>
        </w:rPr>
        <w:t xml:space="preserve">This context object does allow future freedom of movement if additional information or APIs become available. </w:t>
      </w:r>
    </w:p>
    <w:p w:rsidR="00000000" w:rsidDel="00000000" w:rsidP="00000000" w:rsidRDefault="00000000" w:rsidRPr="00000000" w14:paraId="0000007F">
      <w:pPr>
        <w:contextualSpacing w:val="0"/>
        <w:rPr>
          <w:color w:val="222222"/>
          <w:sz w:val="23"/>
          <w:szCs w:val="23"/>
        </w:rPr>
      </w:pPr>
      <w:r w:rsidDel="00000000" w:rsidR="00000000" w:rsidRPr="00000000">
        <w:rPr>
          <w:rtl w:val="0"/>
        </w:rPr>
      </w:r>
    </w:p>
    <w:p w:rsidR="00000000" w:rsidDel="00000000" w:rsidP="00000000" w:rsidRDefault="00000000" w:rsidRPr="00000000" w14:paraId="00000080">
      <w:pPr>
        <w:contextualSpacing w:val="0"/>
        <w:rPr>
          <w:color w:val="222222"/>
          <w:sz w:val="23"/>
          <w:szCs w:val="23"/>
        </w:rPr>
      </w:pPr>
      <w:r w:rsidDel="00000000" w:rsidR="00000000" w:rsidRPr="00000000">
        <w:rPr>
          <w:color w:val="222222"/>
          <w:sz w:val="23"/>
          <w:szCs w:val="23"/>
          <w:rtl w:val="0"/>
        </w:rPr>
        <w:t xml:space="preserve">NB. there is some debate as to the merits of properties on objects being directly accessed vs accessor methods. Different languages as well favour different idioms.  Hence for some languages the process to get the API might vary. </w:t>
      </w:r>
    </w:p>
    <w:p w:rsidR="00000000" w:rsidDel="00000000" w:rsidP="00000000" w:rsidRDefault="00000000" w:rsidRPr="00000000" w14:paraId="00000081">
      <w:pPr>
        <w:contextualSpacing w:val="0"/>
        <w:rPr>
          <w:color w:val="222222"/>
          <w:sz w:val="23"/>
          <w:szCs w:val="23"/>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contextualSpacing w:val="0"/>
        <w:rPr>
          <w:b w:val="1"/>
          <w:color w:val="000000"/>
          <w:sz w:val="26"/>
          <w:szCs w:val="26"/>
        </w:rPr>
      </w:pPr>
      <w:bookmarkStart w:colFirst="0" w:colLast="0" w:name="_9iiyvgvglfdw" w:id="10"/>
      <w:bookmarkEnd w:id="10"/>
      <w:r w:rsidDel="00000000" w:rsidR="00000000" w:rsidRPr="00000000">
        <w:rPr>
          <w:b w:val="1"/>
          <w:color w:val="000000"/>
          <w:sz w:val="26"/>
          <w:szCs w:val="26"/>
          <w:rtl w:val="0"/>
        </w:rPr>
        <w:t xml:space="preserve">Go</w:t>
      </w:r>
    </w:p>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pStyle w:val="Heading4"/>
        <w:keepNext w:val="0"/>
        <w:keepLines w:val="0"/>
        <w:spacing w:after="40" w:before="240" w:lineRule="auto"/>
        <w:contextualSpacing w:val="0"/>
        <w:rPr>
          <w:b w:val="1"/>
          <w:color w:val="000000"/>
          <w:sz w:val="22"/>
          <w:szCs w:val="22"/>
        </w:rPr>
      </w:pPr>
      <w:bookmarkStart w:colFirst="0" w:colLast="0" w:name="_imidejh4vjlj" w:id="11"/>
      <w:bookmarkEnd w:id="11"/>
      <w:r w:rsidDel="00000000" w:rsidR="00000000" w:rsidRPr="00000000">
        <w:rPr>
          <w:b w:val="1"/>
          <w:color w:val="000000"/>
          <w:sz w:val="22"/>
          <w:szCs w:val="22"/>
          <w:rtl w:val="0"/>
        </w:rPr>
        <w:t xml:space="preserve">Defining a contract for chaincode</w:t>
      </w:r>
    </w:p>
    <w:p w:rsidR="00000000" w:rsidDel="00000000" w:rsidP="00000000" w:rsidRDefault="00000000" w:rsidRPr="00000000" w14:paraId="00000085">
      <w:pPr>
        <w:contextualSpacing w:val="0"/>
        <w:rPr/>
      </w:pPr>
      <w:r w:rsidDel="00000000" w:rsidR="00000000" w:rsidRPr="00000000">
        <w:rPr>
          <w:rtl w:val="0"/>
        </w:rPr>
        <w:t xml:space="preserve">The struct must embed ‘contractapi.contract’ within it. This defines it as a valid contract for use in chaincode and provides a number of generic functions. The user then can add functions to this contract in the traditional Go manner.</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pStyle w:val="Heading4"/>
        <w:keepNext w:val="0"/>
        <w:keepLines w:val="0"/>
        <w:spacing w:after="40" w:before="240" w:lineRule="auto"/>
        <w:contextualSpacing w:val="0"/>
        <w:rPr>
          <w:b w:val="1"/>
        </w:rPr>
      </w:pPr>
      <w:bookmarkStart w:colFirst="0" w:colLast="0" w:name="_rhubfxtv93rq" w:id="12"/>
      <w:bookmarkEnd w:id="12"/>
      <w:r w:rsidDel="00000000" w:rsidR="00000000" w:rsidRPr="00000000">
        <w:rPr>
          <w:b w:val="1"/>
          <w:color w:val="000000"/>
          <w:sz w:val="22"/>
          <w:szCs w:val="22"/>
          <w:rtl w:val="0"/>
        </w:rPr>
        <w:t xml:space="preserve">Defining a function for a contract for chaincode</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 functions that the user wishes to make callable through the chaincode (via an init, invoke or query) can have any name however they must be made public for use outside the package. Functions that are not public will not be available to callers of the chaincode, this allows the user to define private functionality for a contract to use internally. The functions that are private can be of any format but the functions for use in chaincode may only take in:</w:t>
      </w:r>
    </w:p>
    <w:p w:rsidR="00000000" w:rsidDel="00000000" w:rsidP="00000000" w:rsidRDefault="00000000" w:rsidRPr="00000000" w14:paraId="00000089">
      <w:pPr>
        <w:contextualSpacing w:val="0"/>
        <w:rPr/>
      </w:pPr>
      <w:r w:rsidDel="00000000" w:rsidR="00000000" w:rsidRPr="00000000">
        <w:rPr>
          <w:rtl w:val="0"/>
        </w:rPr>
        <w:t xml:space="preserve">·      </w:t>
      </w:r>
      <w:r w:rsidDel="00000000" w:rsidR="00000000" w:rsidRPr="00000000">
        <w:rPr>
          <w:b w:val="1"/>
          <w:rtl w:val="0"/>
        </w:rPr>
        <w:t xml:space="preserve">TransactionContext </w:t>
      </w:r>
      <w:r w:rsidDel="00000000" w:rsidR="00000000" w:rsidRPr="00000000">
        <w:rPr>
          <w:rtl w:val="0"/>
        </w:rPr>
        <w:t xml:space="preserve"> if used it must be the first parameter the function takes in.</w:t>
      </w:r>
    </w:p>
    <w:p w:rsidR="00000000" w:rsidDel="00000000" w:rsidP="00000000" w:rsidRDefault="00000000" w:rsidRPr="00000000" w14:paraId="0000008A">
      <w:pPr>
        <w:contextualSpacing w:val="0"/>
        <w:rPr/>
      </w:pPr>
      <w:r w:rsidDel="00000000" w:rsidR="00000000" w:rsidRPr="00000000">
        <w:rPr>
          <w:rtl w:val="0"/>
        </w:rPr>
        <w:t xml:space="preserve">·      </w:t>
      </w:r>
      <w:r w:rsidDel="00000000" w:rsidR="00000000" w:rsidRPr="00000000">
        <w:rPr>
          <w:b w:val="1"/>
          <w:rtl w:val="0"/>
        </w:rPr>
        <w:t xml:space="preserve">string </w:t>
      </w:r>
      <w:r w:rsidDel="00000000" w:rsidR="00000000" w:rsidRPr="00000000">
        <w:rPr>
          <w:rtl w:val="0"/>
        </w:rPr>
        <w:t xml:space="preserve">- functions can take 0 or more</w:t>
      </w:r>
      <w:r w:rsidDel="00000000" w:rsidR="00000000" w:rsidRPr="00000000">
        <w:rPr>
          <w:b w:val="1"/>
          <w:rtl w:val="0"/>
        </w:rPr>
        <w:t xml:space="preserve"> </w:t>
      </w:r>
      <w:r w:rsidDel="00000000" w:rsidR="00000000" w:rsidRPr="00000000">
        <w:rPr>
          <w:rtl w:val="0"/>
        </w:rPr>
        <w:t xml:space="preserve">string parameters. When a call passes in the argument list the values are assigned to the string paremters in order such that the first value in the argument list is assigned to the first string parameter in the function definition. If a call does not provide enough values in the arg list then the blank string is provided to string parameters after the first n. If a user provides an arg list longer than the number of parameters the first n are for named string parameters in the function and the rest are ignored unless a []string is used in the function definition.</w:t>
      </w:r>
    </w:p>
    <w:p w:rsidR="00000000" w:rsidDel="00000000" w:rsidP="00000000" w:rsidRDefault="00000000" w:rsidRPr="00000000" w14:paraId="0000008B">
      <w:pPr>
        <w:contextualSpacing w:val="0"/>
        <w:rPr/>
      </w:pPr>
      <w:r w:rsidDel="00000000" w:rsidR="00000000" w:rsidRPr="00000000">
        <w:rPr>
          <w:rtl w:val="0"/>
        </w:rPr>
        <w:t xml:space="preserve">·      </w:t>
      </w:r>
      <w:r w:rsidDel="00000000" w:rsidR="00000000" w:rsidRPr="00000000">
        <w:rPr>
          <w:b w:val="1"/>
          <w:rtl w:val="0"/>
        </w:rPr>
        <w:t xml:space="preserve">[]string</w:t>
      </w:r>
      <w:r w:rsidDel="00000000" w:rsidR="00000000" w:rsidRPr="00000000">
        <w:rPr>
          <w:rtl w:val="0"/>
        </w:rPr>
        <w:t xml:space="preserve"> – if used it must be the last parameter the function takes in. The string slice will contain any values passed in via the call to chaincode that are not taken by named string parameters e.g. a function takes in 3 named string parameters but 5 values are passed in the arg list the first 3 values will be used for the named parameters and the string slice will contain the remaining 2. If no string parameters are defined in the function the entire arg list will be present in the slice.</w:t>
      </w:r>
    </w:p>
    <w:p w:rsidR="00000000" w:rsidDel="00000000" w:rsidP="00000000" w:rsidRDefault="00000000" w:rsidRPr="00000000" w14:paraId="0000008C">
      <w:pPr>
        <w:contextualSpacing w:val="0"/>
        <w:rPr/>
      </w:pPr>
      <w:r w:rsidDel="00000000" w:rsidR="00000000" w:rsidRPr="00000000">
        <w:rPr>
          <w:rtl w:val="0"/>
        </w:rPr>
        <w:t xml:space="preserve">Functions for used in chaincode may only return the following:</w:t>
      </w:r>
    </w:p>
    <w:p w:rsidR="00000000" w:rsidDel="00000000" w:rsidP="00000000" w:rsidRDefault="00000000" w:rsidRPr="00000000" w14:paraId="0000008D">
      <w:pPr>
        <w:contextualSpacing w:val="0"/>
        <w:rPr>
          <w:b w:val="1"/>
        </w:rPr>
      </w:pPr>
      <w:r w:rsidDel="00000000" w:rsidR="00000000" w:rsidRPr="00000000">
        <w:rPr>
          <w:rtl w:val="0"/>
        </w:rPr>
        <w:t xml:space="preserve">·      </w:t>
      </w:r>
      <w:r w:rsidDel="00000000" w:rsidR="00000000" w:rsidRPr="00000000">
        <w:rPr>
          <w:b w:val="1"/>
          <w:rtl w:val="0"/>
        </w:rPr>
        <w:t xml:space="preserve">&lt;nothing&gt;</w:t>
      </w:r>
    </w:p>
    <w:p w:rsidR="00000000" w:rsidDel="00000000" w:rsidP="00000000" w:rsidRDefault="00000000" w:rsidRPr="00000000" w14:paraId="0000008E">
      <w:pPr>
        <w:contextualSpacing w:val="0"/>
        <w:rPr>
          <w:b w:val="1"/>
        </w:rPr>
      </w:pPr>
      <w:r w:rsidDel="00000000" w:rsidR="00000000" w:rsidRPr="00000000">
        <w:rPr>
          <w:rtl w:val="0"/>
        </w:rPr>
        <w:t xml:space="preserve">·      </w:t>
      </w:r>
      <w:r w:rsidDel="00000000" w:rsidR="00000000" w:rsidRPr="00000000">
        <w:rPr>
          <w:b w:val="1"/>
          <w:rtl w:val="0"/>
        </w:rPr>
        <w:t xml:space="preserve">string</w:t>
      </w:r>
    </w:p>
    <w:p w:rsidR="00000000" w:rsidDel="00000000" w:rsidP="00000000" w:rsidRDefault="00000000" w:rsidRPr="00000000" w14:paraId="0000008F">
      <w:pPr>
        <w:contextualSpacing w:val="0"/>
        <w:rPr>
          <w:b w:val="1"/>
        </w:rPr>
      </w:pPr>
      <w:r w:rsidDel="00000000" w:rsidR="00000000" w:rsidRPr="00000000">
        <w:rPr>
          <w:rtl w:val="0"/>
        </w:rPr>
        <w:t xml:space="preserve">·      </w:t>
      </w:r>
      <w:r w:rsidDel="00000000" w:rsidR="00000000" w:rsidRPr="00000000">
        <w:rPr>
          <w:b w:val="1"/>
          <w:rtl w:val="0"/>
        </w:rPr>
        <w:t xml:space="preserve">error</w:t>
      </w:r>
    </w:p>
    <w:p w:rsidR="00000000" w:rsidDel="00000000" w:rsidP="00000000" w:rsidRDefault="00000000" w:rsidRPr="00000000" w14:paraId="00000090">
      <w:pPr>
        <w:contextualSpacing w:val="0"/>
        <w:rPr>
          <w:b w:val="1"/>
        </w:rPr>
      </w:pPr>
      <w:r w:rsidDel="00000000" w:rsidR="00000000" w:rsidRPr="00000000">
        <w:rPr>
          <w:rtl w:val="0"/>
        </w:rPr>
        <w:t xml:space="preserve">·      </w:t>
      </w:r>
      <w:r w:rsidDel="00000000" w:rsidR="00000000" w:rsidRPr="00000000">
        <w:rPr>
          <w:b w:val="1"/>
          <w:rtl w:val="0"/>
        </w:rPr>
        <w:t xml:space="preserve">string, error</w:t>
      </w:r>
    </w:p>
    <w:p w:rsidR="00000000" w:rsidDel="00000000" w:rsidP="00000000" w:rsidRDefault="00000000" w:rsidRPr="00000000" w14:paraId="00000091">
      <w:pPr>
        <w:contextualSpacing w:val="0"/>
        <w:rPr/>
      </w:pPr>
      <w:r w:rsidDel="00000000" w:rsidR="00000000" w:rsidRPr="00000000">
        <w:rPr>
          <w:rtl w:val="0"/>
        </w:rPr>
        <w:t xml:space="preserve">If the function is not defined to return an error or returns a nil value for the returned error shim.Success will be returned for the chaincode call with the returned string value (if any), if no string value is defined to be returned the blank string is used for the success. If an error value is returned and not nil then shim.Error will be returned for the call.</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pStyle w:val="Heading4"/>
        <w:keepNext w:val="0"/>
        <w:keepLines w:val="0"/>
        <w:spacing w:after="40" w:before="240" w:lineRule="auto"/>
        <w:contextualSpacing w:val="0"/>
        <w:rPr>
          <w:b w:val="1"/>
          <w:color w:val="000000"/>
          <w:sz w:val="22"/>
          <w:szCs w:val="22"/>
        </w:rPr>
      </w:pPr>
      <w:bookmarkStart w:colFirst="0" w:colLast="0" w:name="_lirk8exkrkpc" w:id="13"/>
      <w:bookmarkEnd w:id="13"/>
      <w:r w:rsidDel="00000000" w:rsidR="00000000" w:rsidRPr="00000000">
        <w:rPr>
          <w:b w:val="1"/>
          <w:color w:val="000000"/>
          <w:sz w:val="22"/>
          <w:szCs w:val="22"/>
          <w:rtl w:val="0"/>
        </w:rPr>
        <w:t xml:space="preserve">Starting a chaincode container using contracts</w:t>
      </w:r>
    </w:p>
    <w:p w:rsidR="00000000" w:rsidDel="00000000" w:rsidP="00000000" w:rsidRDefault="00000000" w:rsidRPr="00000000" w14:paraId="00000094">
      <w:pPr>
        <w:contextualSpacing w:val="0"/>
        <w:rPr/>
      </w:pPr>
      <w:r w:rsidDel="00000000" w:rsidR="00000000" w:rsidRPr="00000000">
        <w:rPr>
          <w:rtl w:val="0"/>
        </w:rPr>
        <w:t xml:space="preserve">To start the chaincode the user calls `contractapi.CreateNewChaincode` in their main function replacing the call to shim.Start in traditional chaincode. They pass to this call the set of contracts they wish to use in their chaincode, the contract converts these to a single chaincode and calls shim.Start on this generated chaincode. This chaincode stores a copy of the contracts rather than a reference meaning if the user updates the original passed in contract this will not be reflected in the chaincode. If multiple contracts are being passed each must have a unique namespace set before the call is made. This can be set using the SetNamespace() function provided by the embedded contract struct. If no namespace is given a default namespace of ‘contract’ is used. Passing ‘bad’ contracts to this function will cause a panic.</w:t>
      </w:r>
      <w:r w:rsidDel="00000000" w:rsidR="00000000" w:rsidRPr="00000000">
        <w:rPr>
          <w:rtl w:val="0"/>
        </w:rPr>
        <w:t xml:space="preserve">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rFonts w:ascii="Consolas" w:cs="Consolas" w:eastAsia="Consolas" w:hAnsi="Consolas"/>
          <w:color w:val="999999"/>
        </w:rPr>
      </w:pPr>
      <w:r w:rsidDel="00000000" w:rsidR="00000000" w:rsidRPr="00000000">
        <w:rPr>
          <w:rtl w:val="0"/>
        </w:rPr>
        <w:t xml:space="preserve">Example startup:</w:t>
        <w:br w:type="textWrapping"/>
      </w:r>
      <w:r w:rsidDel="00000000" w:rsidR="00000000" w:rsidRPr="00000000">
        <w:rPr>
          <w:rFonts w:ascii="Consolas" w:cs="Consolas" w:eastAsia="Consolas" w:hAnsi="Consolas"/>
          <w:color w:val="ff00ff"/>
          <w:rtl w:val="0"/>
        </w:rPr>
        <w:t xml:space="preserve">func</w:t>
      </w: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0000ff"/>
          <w:rtl w:val="0"/>
        </w:rPr>
        <w:t xml:space="preserve">main</w:t>
      </w:r>
      <w:r w:rsidDel="00000000" w:rsidR="00000000" w:rsidRPr="00000000">
        <w:rPr>
          <w:rFonts w:ascii="Consolas" w:cs="Consolas" w:eastAsia="Consolas" w:hAnsi="Consolas"/>
          <w:color w:val="999999"/>
          <w:rtl w:val="0"/>
        </w:rPr>
        <w:t xml:space="preserve">() {</w:t>
      </w:r>
    </w:p>
    <w:p w:rsidR="00000000" w:rsidDel="00000000" w:rsidP="00000000" w:rsidRDefault="00000000" w:rsidRPr="00000000" w14:paraId="00000097">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ff0000"/>
          <w:rtl w:val="0"/>
        </w:rPr>
        <w:t xml:space="preserve">sa</w:t>
      </w: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 SimpleAssetContract{}</w:t>
      </w:r>
    </w:p>
    <w:p w:rsidR="00000000" w:rsidDel="00000000" w:rsidP="00000000" w:rsidRDefault="00000000" w:rsidRPr="00000000" w14:paraId="00000098">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sa.</w:t>
      </w:r>
      <w:r w:rsidDel="00000000" w:rsidR="00000000" w:rsidRPr="00000000">
        <w:rPr>
          <w:rFonts w:ascii="Consolas" w:cs="Consolas" w:eastAsia="Consolas" w:hAnsi="Consolas"/>
          <w:color w:val="9900ff"/>
          <w:rtl w:val="0"/>
        </w:rPr>
        <w:t xml:space="preserve">SetNamespace</w:t>
      </w:r>
      <w:r w:rsidDel="00000000" w:rsidR="00000000" w:rsidRPr="00000000">
        <w:rPr>
          <w:rFonts w:ascii="Consolas" w:cs="Consolas" w:eastAsia="Consolas" w:hAnsi="Consolas"/>
          <w:color w:val="434343"/>
          <w:rtl w:val="0"/>
        </w:rPr>
        <w:t xml:space="preserve">(</w:t>
      </w:r>
      <w:r w:rsidDel="00000000" w:rsidR="00000000" w:rsidRPr="00000000">
        <w:rPr>
          <w:rFonts w:ascii="Consolas" w:cs="Consolas" w:eastAsia="Consolas" w:hAnsi="Consolas"/>
          <w:color w:val="00ab00"/>
          <w:rtl w:val="0"/>
        </w:rPr>
        <w:t xml:space="preserve">"simpleasset"</w:t>
      </w: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099">
      <w:pPr>
        <w:spacing w:line="360" w:lineRule="auto"/>
        <w:contextualSpacing w:val="0"/>
        <w:rPr>
          <w:rFonts w:ascii="Consolas" w:cs="Consolas" w:eastAsia="Consolas" w:hAnsi="Consolas"/>
          <w:color w:val="bbbbbb"/>
        </w:rPr>
      </w:pPr>
      <w:r w:rsidDel="00000000" w:rsidR="00000000" w:rsidRPr="00000000">
        <w:rPr>
          <w:rtl w:val="0"/>
        </w:rPr>
      </w:r>
    </w:p>
    <w:p w:rsidR="00000000" w:rsidDel="00000000" w:rsidP="00000000" w:rsidRDefault="00000000" w:rsidRPr="00000000" w14:paraId="0000009A">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ff0000"/>
          <w:rtl w:val="0"/>
        </w:rPr>
        <w:t xml:space="preserve">ca</w:t>
      </w: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 ComplexAssetContract{}</w:t>
      </w:r>
    </w:p>
    <w:p w:rsidR="00000000" w:rsidDel="00000000" w:rsidP="00000000" w:rsidRDefault="00000000" w:rsidRPr="00000000" w14:paraId="0000009B">
      <w:pPr>
        <w:spacing w:line="360" w:lineRule="auto"/>
        <w:contextualSpacing w:val="0"/>
        <w:rPr>
          <w:rFonts w:ascii="Consolas" w:cs="Consolas" w:eastAsia="Consolas" w:hAnsi="Consolas"/>
          <w:color w:val="bbbbbb"/>
        </w:rPr>
      </w:pP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ca.</w:t>
      </w:r>
      <w:r w:rsidDel="00000000" w:rsidR="00000000" w:rsidRPr="00000000">
        <w:rPr>
          <w:rFonts w:ascii="Consolas" w:cs="Consolas" w:eastAsia="Consolas" w:hAnsi="Consolas"/>
          <w:color w:val="9900ff"/>
          <w:rtl w:val="0"/>
        </w:rPr>
        <w:t xml:space="preserve">SetNamespace</w:t>
      </w:r>
      <w:r w:rsidDel="00000000" w:rsidR="00000000" w:rsidRPr="00000000">
        <w:rPr>
          <w:rFonts w:ascii="Consolas" w:cs="Consolas" w:eastAsia="Consolas" w:hAnsi="Consolas"/>
          <w:color w:val="bbbbbb"/>
          <w:rtl w:val="0"/>
        </w:rPr>
        <w:t xml:space="preserve">(</w:t>
      </w:r>
      <w:r w:rsidDel="00000000" w:rsidR="00000000" w:rsidRPr="00000000">
        <w:rPr>
          <w:rFonts w:ascii="Consolas" w:cs="Consolas" w:eastAsia="Consolas" w:hAnsi="Consolas"/>
          <w:color w:val="00ab00"/>
          <w:rtl w:val="0"/>
        </w:rPr>
        <w:t xml:space="preserve">"complexasset"</w:t>
      </w:r>
      <w:r w:rsidDel="00000000" w:rsidR="00000000" w:rsidRPr="00000000">
        <w:rPr>
          <w:rFonts w:ascii="Consolas" w:cs="Consolas" w:eastAsia="Consolas" w:hAnsi="Consolas"/>
          <w:color w:val="bbbbbb"/>
          <w:rtl w:val="0"/>
        </w:rPr>
        <w:t xml:space="preserve">)</w:t>
      </w:r>
    </w:p>
    <w:p w:rsidR="00000000" w:rsidDel="00000000" w:rsidP="00000000" w:rsidRDefault="00000000" w:rsidRPr="00000000" w14:paraId="0000009C">
      <w:pPr>
        <w:spacing w:line="360" w:lineRule="auto"/>
        <w:contextualSpacing w:val="0"/>
        <w:rPr>
          <w:rFonts w:ascii="Consolas" w:cs="Consolas" w:eastAsia="Consolas" w:hAnsi="Consolas"/>
          <w:color w:val="bbbbbb"/>
        </w:rPr>
      </w:pPr>
      <w:r w:rsidDel="00000000" w:rsidR="00000000" w:rsidRPr="00000000">
        <w:rPr>
          <w:rtl w:val="0"/>
        </w:rPr>
      </w:r>
    </w:p>
    <w:p w:rsidR="00000000" w:rsidDel="00000000" w:rsidP="00000000" w:rsidRDefault="00000000" w:rsidRPr="00000000" w14:paraId="0000009D">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if</w:t>
      </w: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ff0000"/>
          <w:rtl w:val="0"/>
        </w:rPr>
        <w:t xml:space="preserve">err</w:t>
      </w:r>
      <w:r w:rsidDel="00000000" w:rsidR="00000000" w:rsidRPr="00000000">
        <w:rPr>
          <w:rFonts w:ascii="Consolas" w:cs="Consolas" w:eastAsia="Consolas" w:hAnsi="Consolas"/>
          <w:color w:val="bbbbbb"/>
          <w:rtl w:val="0"/>
        </w:rPr>
        <w:t xml:space="preserve"> </w:t>
      </w:r>
      <w:r w:rsidDel="00000000" w:rsidR="00000000" w:rsidRPr="00000000">
        <w:rPr>
          <w:rFonts w:ascii="Consolas" w:cs="Consolas" w:eastAsia="Consolas" w:hAnsi="Consolas"/>
          <w:color w:val="434343"/>
          <w:rtl w:val="0"/>
        </w:rPr>
        <w:t xml:space="preserve">:= contractapi.</w:t>
      </w:r>
      <w:r w:rsidDel="00000000" w:rsidR="00000000" w:rsidRPr="00000000">
        <w:rPr>
          <w:rFonts w:ascii="Consolas" w:cs="Consolas" w:eastAsia="Consolas" w:hAnsi="Consolas"/>
          <w:color w:val="9900ff"/>
          <w:rtl w:val="0"/>
        </w:rPr>
        <w:t xml:space="preserve">CreateNewChaincode</w:t>
      </w:r>
      <w:r w:rsidDel="00000000" w:rsidR="00000000" w:rsidRPr="00000000">
        <w:rPr>
          <w:rFonts w:ascii="Consolas" w:cs="Consolas" w:eastAsia="Consolas" w:hAnsi="Consolas"/>
          <w:color w:val="434343"/>
          <w:rtl w:val="0"/>
        </w:rPr>
        <w:t xml:space="preserve">(&amp;sa, &amp;ca); err !=</w:t>
      </w:r>
      <w:r w:rsidDel="00000000" w:rsidR="00000000" w:rsidRPr="00000000">
        <w:rPr>
          <w:rFonts w:ascii="Consolas" w:cs="Consolas" w:eastAsia="Consolas" w:hAnsi="Consolas"/>
          <w:color w:val="434343"/>
          <w:rtl w:val="0"/>
        </w:rPr>
        <w:t xml:space="preserve"> </w:t>
      </w:r>
      <w:r w:rsidDel="00000000" w:rsidR="00000000" w:rsidRPr="00000000">
        <w:rPr>
          <w:rFonts w:ascii="Consolas" w:cs="Consolas" w:eastAsia="Consolas" w:hAnsi="Consolas"/>
          <w:color w:val="ff9900"/>
          <w:rtl w:val="0"/>
        </w:rPr>
        <w:t xml:space="preserve">nil</w:t>
      </w:r>
      <w:r w:rsidDel="00000000" w:rsidR="00000000" w:rsidRPr="00000000">
        <w:rPr>
          <w:rFonts w:ascii="Consolas" w:cs="Consolas" w:eastAsia="Consolas" w:hAnsi="Consolas"/>
          <w:color w:val="434343"/>
          <w:rtl w:val="0"/>
        </w:rPr>
        <w:t xml:space="preserve"> {</w:t>
      </w:r>
    </w:p>
    <w:p w:rsidR="00000000" w:rsidDel="00000000" w:rsidP="00000000" w:rsidRDefault="00000000" w:rsidRPr="00000000" w14:paraId="0000009E">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fmt.</w:t>
      </w:r>
      <w:r w:rsidDel="00000000" w:rsidR="00000000" w:rsidRPr="00000000">
        <w:rPr>
          <w:rFonts w:ascii="Consolas" w:cs="Consolas" w:eastAsia="Consolas" w:hAnsi="Consolas"/>
          <w:color w:val="9900ff"/>
          <w:rtl w:val="0"/>
        </w:rPr>
        <w:t xml:space="preserve">Printf</w:t>
      </w:r>
      <w:r w:rsidDel="00000000" w:rsidR="00000000" w:rsidRPr="00000000">
        <w:rPr>
          <w:rFonts w:ascii="Consolas" w:cs="Consolas" w:eastAsia="Consolas" w:hAnsi="Consolas"/>
          <w:color w:val="434343"/>
          <w:rtl w:val="0"/>
        </w:rPr>
        <w:t xml:space="preserve">(</w:t>
      </w:r>
      <w:r w:rsidDel="00000000" w:rsidR="00000000" w:rsidRPr="00000000">
        <w:rPr>
          <w:rFonts w:ascii="Consolas" w:cs="Consolas" w:eastAsia="Consolas" w:hAnsi="Consolas"/>
          <w:color w:val="00ab00"/>
          <w:rtl w:val="0"/>
        </w:rPr>
        <w:t xml:space="preserve">"Error creating/starting chaincode: </w:t>
      </w:r>
      <w:r w:rsidDel="00000000" w:rsidR="00000000" w:rsidRPr="00000000">
        <w:rPr>
          <w:rFonts w:ascii="Consolas" w:cs="Consolas" w:eastAsia="Consolas" w:hAnsi="Consolas"/>
          <w:color w:val="ff9900"/>
          <w:rtl w:val="0"/>
        </w:rPr>
        <w:t xml:space="preserve">%s</w:t>
      </w:r>
      <w:r w:rsidDel="00000000" w:rsidR="00000000" w:rsidRPr="00000000">
        <w:rPr>
          <w:rFonts w:ascii="Consolas" w:cs="Consolas" w:eastAsia="Consolas" w:hAnsi="Consolas"/>
          <w:color w:val="00ab00"/>
          <w:rtl w:val="0"/>
        </w:rPr>
        <w:t xml:space="preserve">"</w:t>
      </w:r>
      <w:r w:rsidDel="00000000" w:rsidR="00000000" w:rsidRPr="00000000">
        <w:rPr>
          <w:rFonts w:ascii="Consolas" w:cs="Consolas" w:eastAsia="Consolas" w:hAnsi="Consolas"/>
          <w:color w:val="434343"/>
          <w:rtl w:val="0"/>
        </w:rPr>
        <w:t xml:space="preserve">, err)</w:t>
      </w:r>
    </w:p>
    <w:p w:rsidR="00000000" w:rsidDel="00000000" w:rsidP="00000000" w:rsidRDefault="00000000" w:rsidRPr="00000000" w14:paraId="0000009F">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w:t>
      </w:r>
    </w:p>
    <w:p w:rsidR="00000000" w:rsidDel="00000000" w:rsidP="00000000" w:rsidRDefault="00000000" w:rsidRPr="00000000" w14:paraId="000000A0">
      <w:pPr>
        <w:spacing w:line="360" w:lineRule="auto"/>
        <w:contextualSpacing w:val="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0A1">
      <w:pPr>
        <w:pStyle w:val="Heading4"/>
        <w:keepNext w:val="0"/>
        <w:keepLines w:val="0"/>
        <w:spacing w:after="40" w:before="240" w:lineRule="auto"/>
        <w:contextualSpacing w:val="0"/>
        <w:rPr>
          <w:b w:val="1"/>
          <w:color w:val="000000"/>
          <w:sz w:val="22"/>
          <w:szCs w:val="22"/>
        </w:rPr>
      </w:pPr>
      <w:bookmarkStart w:colFirst="0" w:colLast="0" w:name="_xkifooy7i1w1" w:id="14"/>
      <w:bookmarkEnd w:id="14"/>
      <w:r w:rsidDel="00000000" w:rsidR="00000000" w:rsidRPr="00000000">
        <w:rPr>
          <w:b w:val="1"/>
          <w:color w:val="000000"/>
          <w:sz w:val="22"/>
          <w:szCs w:val="22"/>
          <w:rtl w:val="0"/>
        </w:rPr>
        <w:t xml:space="preserve">Calls to a contract function via chaincode</w:t>
      </w:r>
    </w:p>
    <w:p w:rsidR="00000000" w:rsidDel="00000000" w:rsidP="00000000" w:rsidRDefault="00000000" w:rsidRPr="00000000" w14:paraId="000000A2">
      <w:pPr>
        <w:contextualSpacing w:val="0"/>
        <w:rPr/>
      </w:pPr>
      <w:r w:rsidDel="00000000" w:rsidR="00000000" w:rsidRPr="00000000">
        <w:rPr>
          <w:rtl w:val="0"/>
        </w:rPr>
        <w:t xml:space="preserve">Calls to contract functions inside chaincode are formatted in the same way as a regular call to chaincode however the args list passed must contain the contract namespace followed by the contract function name as the first parameter. Further parameters are used as values to be passed to the function once called.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Example invoke:</w:t>
      </w:r>
    </w:p>
    <w:p w:rsidR="00000000" w:rsidDel="00000000" w:rsidP="00000000" w:rsidRDefault="00000000" w:rsidRPr="00000000" w14:paraId="000000A5">
      <w:pPr>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peer chaincode invoke -n mycc -c '{"Args":["simpleasset_Manage", "abc123", "20"]}' -C myc</w:t>
      </w:r>
    </w:p>
    <w:p w:rsidR="00000000" w:rsidDel="00000000" w:rsidP="00000000" w:rsidRDefault="00000000" w:rsidRPr="00000000" w14:paraId="000000A6">
      <w:pPr>
        <w:contextualSpacing w:val="0"/>
        <w:rPr/>
      </w:pPr>
      <w:r w:rsidDel="00000000" w:rsidR="00000000" w:rsidRPr="00000000">
        <w:rPr>
          <w:rtl w:val="0"/>
        </w:rPr>
        <w:t xml:space="preserve">The above calls the function ‘Manage’ in the contract with the namespace ‘simpleasset’. The values ‘abc123’ and ‘20’ are passed to the function if the function is defined to require them.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contextualSpacing w:val="0"/>
        <w:rPr>
          <w:b w:val="1"/>
          <w:color w:val="000000"/>
        </w:rPr>
      </w:pPr>
      <w:bookmarkStart w:colFirst="0" w:colLast="0" w:name="_lexdmohuur4e" w:id="15"/>
      <w:bookmarkEnd w:id="15"/>
      <w:r w:rsidDel="00000000" w:rsidR="00000000" w:rsidRPr="00000000">
        <w:rPr>
          <w:b w:val="1"/>
          <w:color w:val="000000"/>
          <w:sz w:val="22"/>
          <w:szCs w:val="22"/>
          <w:rtl w:val="0"/>
        </w:rPr>
        <w:t xml:space="preserve">Additional Functions</w:t>
      </w: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A function can be defined to be called when a call to the chaincode contains the name of a function that is not defined for the contract with that namespace. This function does not have to be part of the contract or publicly available outside the package but must follow the format for functions that can be called as part of chaincode. If this function returns an error shim.Error is returned for the call with that error. If it returns a value shim.Success is returned with that value. If no unknown function is defined then shim.Error is returned with a message that the named function given in the call was not found.</w:t>
      </w:r>
    </w:p>
    <w:p w:rsidR="00000000" w:rsidDel="00000000" w:rsidP="00000000" w:rsidRDefault="00000000" w:rsidRPr="00000000" w14:paraId="000000AC">
      <w:pPr>
        <w:numPr>
          <w:ilvl w:val="0"/>
          <w:numId w:val="2"/>
        </w:numPr>
        <w:ind w:left="720" w:hanging="360"/>
        <w:rPr/>
      </w:pPr>
      <w:r w:rsidDel="00000000" w:rsidR="00000000" w:rsidRPr="00000000">
        <w:rPr>
          <w:rtl w:val="0"/>
        </w:rPr>
        <w:t xml:space="preserve">A function can be defined to be called before each call to the chaincode for a given contract’s namespace. This function does not have to be part of the contract or publicly available outside the package but must follow the format for functions that can be called as part of chaincode. If the function returns an error the named function passed is not called and shim.Error is called with this functions error. If the function does not return an error or it returned an error value of nil its returned value is ignored.</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A function can be defined to be called after each call to the chaincode for a given contract’s namespace.  This function does not have to be part of the contract or publicly available outside the package but must follow the format for functions that can be called as part of chaincode. If a previous function be it the before function, named function in the call or unknown function errors this after function is not executed. If this after function returns an error then that error is returned via shim.Error, if the function is not defined to return an error or it returns an error value of nil the output of the function is ignored and the named or unknown function’s output is returned.</w:t>
      </w:r>
    </w:p>
    <w:p w:rsidR="00000000" w:rsidDel="00000000" w:rsidP="00000000" w:rsidRDefault="00000000" w:rsidRPr="00000000" w14:paraId="000000AE">
      <w:pPr>
        <w:ind w:left="72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i w:val="1"/>
        </w:rPr>
      </w:pPr>
      <w:r w:rsidDel="00000000" w:rsidR="00000000" w:rsidRPr="00000000">
        <w:rPr>
          <w:i w:val="1"/>
          <w:rtl w:val="0"/>
        </w:rPr>
        <w:t xml:space="preserve">Note: All additional functions will use the </w:t>
      </w:r>
      <w:r w:rsidDel="00000000" w:rsidR="00000000" w:rsidRPr="00000000">
        <w:rPr>
          <w:b w:val="1"/>
          <w:i w:val="1"/>
          <w:rtl w:val="0"/>
        </w:rPr>
        <w:t xml:space="preserve">same</w:t>
      </w:r>
      <w:r w:rsidDel="00000000" w:rsidR="00000000" w:rsidRPr="00000000">
        <w:rPr>
          <w:i w:val="1"/>
          <w:rtl w:val="0"/>
        </w:rPr>
        <w:t xml:space="preserve"> arguments as passed into the Init/Invoke.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contextualSpacing w:val="0"/>
        <w:rPr/>
      </w:pPr>
      <w:bookmarkStart w:colFirst="0" w:colLast="0" w:name="_yljbkbk7oe8" w:id="16"/>
      <w:bookmarkEnd w:id="16"/>
      <w:r w:rsidDel="00000000" w:rsidR="00000000" w:rsidRPr="00000000">
        <w:rPr>
          <w:b w:val="1"/>
          <w:color w:val="000000"/>
          <w:sz w:val="22"/>
          <w:szCs w:val="22"/>
          <w:rtl w:val="0"/>
        </w:rPr>
        <w:t xml:space="preserve">Contract API</w:t>
      </w:r>
      <w:r w:rsidDel="00000000" w:rsidR="00000000" w:rsidRPr="00000000">
        <w:rPr>
          <w:rtl w:val="0"/>
        </w:rPr>
      </w:r>
    </w:p>
    <w:p w:rsidR="00000000" w:rsidDel="00000000" w:rsidP="00000000" w:rsidRDefault="00000000" w:rsidRPr="00000000" w14:paraId="000000B2">
      <w:pPr>
        <w:pStyle w:val="Heading5"/>
        <w:contextualSpacing w:val="0"/>
        <w:rPr/>
      </w:pPr>
      <w:bookmarkStart w:colFirst="0" w:colLast="0" w:name="_y3smk4o8nc5d" w:id="17"/>
      <w:bookmarkEnd w:id="17"/>
      <w:r w:rsidDel="00000000" w:rsidR="00000000" w:rsidRPr="00000000">
        <w:rPr>
          <w:rtl w:val="0"/>
        </w:rPr>
        <w:t xml:space="preserve">Contract</w:t>
      </w:r>
    </w:p>
    <w:p w:rsidR="00000000" w:rsidDel="00000000" w:rsidP="00000000" w:rsidRDefault="00000000" w:rsidRPr="00000000" w14:paraId="000000B3">
      <w:pPr>
        <w:contextualSpacing w:val="0"/>
        <w:rPr/>
      </w:pPr>
      <w:r w:rsidDel="00000000" w:rsidR="00000000" w:rsidRPr="00000000">
        <w:rPr>
          <w:color w:val="000000"/>
          <w:rtl w:val="0"/>
        </w:rPr>
        <w:t xml:space="preserve">Exports functions such that it is compliant with ContractInterface. Required to be embedded in contracts to be converted to chaincode. Has no public properties</w:t>
      </w:r>
      <w:r w:rsidDel="00000000" w:rsidR="00000000" w:rsidRPr="00000000">
        <w:rPr>
          <w:rtl w:val="0"/>
        </w:rPr>
        <w:t xml:space="preserve"> but private properties store the unknown before and after functions, the contract’s namespace, whether it is inside chaincode and its metadata.</w:t>
      </w:r>
    </w:p>
    <w:p w:rsidR="00000000" w:rsidDel="00000000" w:rsidP="00000000" w:rsidRDefault="00000000" w:rsidRPr="00000000" w14:paraId="000000B4">
      <w:pPr>
        <w:pStyle w:val="Heading6"/>
        <w:ind w:left="720" w:firstLine="0"/>
        <w:contextualSpacing w:val="0"/>
        <w:rPr/>
      </w:pPr>
      <w:bookmarkStart w:colFirst="0" w:colLast="0" w:name="_uypj1mxke32c" w:id="18"/>
      <w:bookmarkEnd w:id="18"/>
      <w:r w:rsidDel="00000000" w:rsidR="00000000" w:rsidRPr="00000000">
        <w:rPr>
          <w:rtl w:val="0"/>
        </w:rPr>
        <w:t xml:space="preserve">SetUnknownFn()</w:t>
      </w:r>
    </w:p>
    <w:p w:rsidR="00000000" w:rsidDel="00000000" w:rsidP="00000000" w:rsidRDefault="00000000" w:rsidRPr="00000000" w14:paraId="000000B5">
      <w:pPr>
        <w:ind w:left="720" w:firstLine="0"/>
        <w:contextualSpacing w:val="0"/>
        <w:rPr/>
      </w:pPr>
      <w:r w:rsidDel="00000000" w:rsidR="00000000" w:rsidRPr="00000000">
        <w:rPr>
          <w:rtl w:val="0"/>
        </w:rPr>
        <w:t xml:space="preserve">Takes a function passed in and stores it as the unknownFn as a </w:t>
      </w:r>
      <w:r w:rsidDel="00000000" w:rsidR="00000000" w:rsidRPr="00000000">
        <w:rPr>
          <w:i w:val="1"/>
          <w:rtl w:val="0"/>
        </w:rPr>
        <w:t xml:space="preserve">contractFunction</w:t>
      </w:r>
      <w:r w:rsidDel="00000000" w:rsidR="00000000" w:rsidRPr="00000000">
        <w:rPr>
          <w:rtl w:val="0"/>
        </w:rPr>
        <w:t xml:space="preserve"> which stores a reference to the function and details about what it takes in and returns. It provides a call method so that the original function can be called</w:t>
      </w:r>
      <w:r w:rsidDel="00000000" w:rsidR="00000000" w:rsidRPr="00000000">
        <w:rPr>
          <w:rtl w:val="0"/>
        </w:rPr>
        <w:t xml:space="preserve">. Used for setting the function to be called when a call is made to the contract with the name of a function that doesn’t exist (publicly). Function passed must match patterns defined for a valid contract function but do not have to be public or hang off the contract. Will panic if function passed it does not match valid contract function pattern.</w:t>
      </w:r>
    </w:p>
    <w:p w:rsidR="00000000" w:rsidDel="00000000" w:rsidP="00000000" w:rsidRDefault="00000000" w:rsidRPr="00000000" w14:paraId="000000B6">
      <w:pPr>
        <w:pStyle w:val="Heading6"/>
        <w:ind w:left="720" w:firstLine="0"/>
        <w:contextualSpacing w:val="0"/>
        <w:rPr/>
      </w:pPr>
      <w:bookmarkStart w:colFirst="0" w:colLast="0" w:name="_7ijn225ja8f3" w:id="19"/>
      <w:bookmarkEnd w:id="19"/>
      <w:r w:rsidDel="00000000" w:rsidR="00000000" w:rsidRPr="00000000">
        <w:rPr>
          <w:rtl w:val="0"/>
        </w:rPr>
        <w:t xml:space="preserve">GetUnknownFn()</w:t>
      </w:r>
    </w:p>
    <w:p w:rsidR="00000000" w:rsidDel="00000000" w:rsidP="00000000" w:rsidRDefault="00000000" w:rsidRPr="00000000" w14:paraId="000000B7">
      <w:pPr>
        <w:ind w:left="720" w:firstLine="0"/>
        <w:contextualSpacing w:val="0"/>
        <w:rPr/>
      </w:pPr>
      <w:r w:rsidDel="00000000" w:rsidR="00000000" w:rsidRPr="00000000">
        <w:rPr>
          <w:rtl w:val="0"/>
        </w:rPr>
        <w:t xml:space="preserve">Returns the current set unknown function’s call method. The call method is not the actual function but another which calls the original function. As such calling the function using this value means passing in the transaction context and any number of string arguments rather than the original functions defined structure. Returns error when function not set. Return format; (func(TransactionContext, ...string) (string, error), error)</w:t>
      </w:r>
    </w:p>
    <w:p w:rsidR="00000000" w:rsidDel="00000000" w:rsidP="00000000" w:rsidRDefault="00000000" w:rsidRPr="00000000" w14:paraId="000000B8">
      <w:pPr>
        <w:pStyle w:val="Heading6"/>
        <w:ind w:left="720" w:firstLine="0"/>
        <w:contextualSpacing w:val="0"/>
        <w:rPr/>
      </w:pPr>
      <w:bookmarkStart w:colFirst="0" w:colLast="0" w:name="_x956pji7khs2" w:id="20"/>
      <w:bookmarkEnd w:id="20"/>
      <w:r w:rsidDel="00000000" w:rsidR="00000000" w:rsidRPr="00000000">
        <w:rPr>
          <w:rtl w:val="0"/>
        </w:rPr>
        <w:t xml:space="preserve">SetBeforeFn()</w:t>
      </w:r>
    </w:p>
    <w:p w:rsidR="00000000" w:rsidDel="00000000" w:rsidP="00000000" w:rsidRDefault="00000000" w:rsidRPr="00000000" w14:paraId="000000B9">
      <w:pPr>
        <w:ind w:left="720" w:firstLine="0"/>
        <w:contextualSpacing w:val="0"/>
        <w:rPr/>
      </w:pPr>
      <w:r w:rsidDel="00000000" w:rsidR="00000000" w:rsidRPr="00000000">
        <w:rPr>
          <w:rtl w:val="0"/>
        </w:rPr>
        <w:t xml:space="preserve">Takes a function passed in and stores it as the beforeFn as a </w:t>
      </w:r>
      <w:r w:rsidDel="00000000" w:rsidR="00000000" w:rsidRPr="00000000">
        <w:rPr>
          <w:i w:val="1"/>
          <w:rtl w:val="0"/>
        </w:rPr>
        <w:t xml:space="preserve">contractFunction</w:t>
      </w:r>
      <w:r w:rsidDel="00000000" w:rsidR="00000000" w:rsidRPr="00000000">
        <w:rPr>
          <w:rtl w:val="0"/>
        </w:rPr>
        <w:t xml:space="preserve"> which stores a reference to the function and details about what it takes in and returns. It provides a call method so that the original function can be called.</w:t>
      </w:r>
      <w:r w:rsidDel="00000000" w:rsidR="00000000" w:rsidRPr="00000000">
        <w:rPr>
          <w:rtl w:val="0"/>
        </w:rPr>
        <w:t xml:space="preserve"> Used for setting the function to be called before the named call when a call is made to the contract through chaincode. Function passed must match patterns defined for a valid contract function but do not have to be public or hang off the contract. Will panic if function passed it does not match valid contract function pattern.</w:t>
      </w:r>
    </w:p>
    <w:p w:rsidR="00000000" w:rsidDel="00000000" w:rsidP="00000000" w:rsidRDefault="00000000" w:rsidRPr="00000000" w14:paraId="000000BA">
      <w:pPr>
        <w:pStyle w:val="Heading6"/>
        <w:ind w:left="720" w:firstLine="0"/>
        <w:contextualSpacing w:val="0"/>
        <w:rPr>
          <w:i w:val="0"/>
        </w:rPr>
      </w:pPr>
      <w:bookmarkStart w:colFirst="0" w:colLast="0" w:name="_llx3y2kpxshb" w:id="21"/>
      <w:bookmarkEnd w:id="21"/>
      <w:r w:rsidDel="00000000" w:rsidR="00000000" w:rsidRPr="00000000">
        <w:rPr>
          <w:rtl w:val="0"/>
        </w:rPr>
        <w:t xml:space="preserve">GetBeforeFn()</w:t>
      </w:r>
      <w:r w:rsidDel="00000000" w:rsidR="00000000" w:rsidRPr="00000000">
        <w:rPr>
          <w:rtl w:val="0"/>
        </w:rPr>
      </w:r>
    </w:p>
    <w:p w:rsidR="00000000" w:rsidDel="00000000" w:rsidP="00000000" w:rsidRDefault="00000000" w:rsidRPr="00000000" w14:paraId="000000BB">
      <w:pPr>
        <w:ind w:left="720" w:firstLine="0"/>
        <w:contextualSpacing w:val="0"/>
        <w:rPr/>
      </w:pPr>
      <w:r w:rsidDel="00000000" w:rsidR="00000000" w:rsidRPr="00000000">
        <w:rPr>
          <w:rtl w:val="0"/>
        </w:rPr>
        <w:t xml:space="preserve">Returns the current set before function’s call method. The call method is not the actual function but another which calls the original function. As such calling the function using this value means passing in the transaction context and any number of string arguments rather than the original functions defined structure. Returns error when function not set. Return format: </w:t>
      </w:r>
      <w:r w:rsidDel="00000000" w:rsidR="00000000" w:rsidRPr="00000000">
        <w:rPr>
          <w:rtl w:val="0"/>
        </w:rPr>
        <w:t xml:space="preserve">(</w:t>
      </w:r>
      <w:r w:rsidDel="00000000" w:rsidR="00000000" w:rsidRPr="00000000">
        <w:rPr>
          <w:rtl w:val="0"/>
        </w:rPr>
        <w:t xml:space="preserve">func</w:t>
      </w:r>
      <w:r w:rsidDel="00000000" w:rsidR="00000000" w:rsidRPr="00000000">
        <w:rPr>
          <w:rtl w:val="0"/>
        </w:rPr>
        <w:t xml:space="preserve">(TransactionContext, </w:t>
      </w:r>
      <w:r w:rsidDel="00000000" w:rsidR="00000000" w:rsidRPr="00000000">
        <w:rPr>
          <w:rtl w:val="0"/>
        </w:rPr>
        <w:t xml:space="preserve">...</w:t>
      </w:r>
      <w:r w:rsidDel="00000000" w:rsidR="00000000" w:rsidRPr="00000000">
        <w:rPr>
          <w:rtl w:val="0"/>
        </w:rPr>
        <w:t xml:space="preserve">string</w:t>
      </w:r>
      <w:r w:rsidDel="00000000" w:rsidR="00000000" w:rsidRPr="00000000">
        <w:rPr>
          <w:rtl w:val="0"/>
        </w:rPr>
        <w:t xml:space="preserve">) (</w:t>
      </w:r>
      <w:r w:rsidDel="00000000" w:rsidR="00000000" w:rsidRPr="00000000">
        <w:rPr>
          <w:rtl w:val="0"/>
        </w:rPr>
        <w:t xml:space="preserve">string</w:t>
      </w:r>
      <w:r w:rsidDel="00000000" w:rsidR="00000000" w:rsidRPr="00000000">
        <w:rPr>
          <w:rtl w:val="0"/>
        </w:rPr>
        <w:t xml:space="preserve">, </w:t>
      </w:r>
      <w:r w:rsidDel="00000000" w:rsidR="00000000" w:rsidRPr="00000000">
        <w:rPr>
          <w:rtl w:val="0"/>
        </w:rPr>
        <w:t xml:space="preserve">error</w:t>
      </w:r>
      <w:r w:rsidDel="00000000" w:rsidR="00000000" w:rsidRPr="00000000">
        <w:rPr>
          <w:rtl w:val="0"/>
        </w:rPr>
        <w:t xml:space="preserve">)</w:t>
      </w:r>
      <w:r w:rsidDel="00000000" w:rsidR="00000000" w:rsidRPr="00000000">
        <w:rPr>
          <w:rtl w:val="0"/>
        </w:rPr>
        <w:t xml:space="preserve">, error)</w:t>
      </w:r>
      <w:r w:rsidDel="00000000" w:rsidR="00000000" w:rsidRPr="00000000">
        <w:rPr>
          <w:rtl w:val="0"/>
        </w:rPr>
      </w:r>
    </w:p>
    <w:p w:rsidR="00000000" w:rsidDel="00000000" w:rsidP="00000000" w:rsidRDefault="00000000" w:rsidRPr="00000000" w14:paraId="000000BC">
      <w:pPr>
        <w:pStyle w:val="Heading6"/>
        <w:ind w:left="720" w:firstLine="0"/>
        <w:contextualSpacing w:val="0"/>
        <w:rPr/>
      </w:pPr>
      <w:bookmarkStart w:colFirst="0" w:colLast="0" w:name="_5zk35rjpb5ns" w:id="22"/>
      <w:bookmarkEnd w:id="22"/>
      <w:r w:rsidDel="00000000" w:rsidR="00000000" w:rsidRPr="00000000">
        <w:rPr>
          <w:rtl w:val="0"/>
        </w:rPr>
        <w:t xml:space="preserve">SetAfterFn()</w:t>
      </w:r>
    </w:p>
    <w:p w:rsidR="00000000" w:rsidDel="00000000" w:rsidP="00000000" w:rsidRDefault="00000000" w:rsidRPr="00000000" w14:paraId="000000BD">
      <w:pPr>
        <w:ind w:left="720" w:firstLine="0"/>
        <w:contextualSpacing w:val="0"/>
        <w:rPr/>
      </w:pPr>
      <w:r w:rsidDel="00000000" w:rsidR="00000000" w:rsidRPr="00000000">
        <w:rPr>
          <w:rtl w:val="0"/>
        </w:rPr>
        <w:t xml:space="preserve">Takes a function passed in and stores it as the afterFn as a </w:t>
      </w:r>
      <w:r w:rsidDel="00000000" w:rsidR="00000000" w:rsidRPr="00000000">
        <w:rPr>
          <w:i w:val="1"/>
          <w:rtl w:val="0"/>
        </w:rPr>
        <w:t xml:space="preserve">contractFunction</w:t>
      </w:r>
      <w:r w:rsidDel="00000000" w:rsidR="00000000" w:rsidRPr="00000000">
        <w:rPr>
          <w:rtl w:val="0"/>
        </w:rPr>
        <w:t xml:space="preserve"> which stores a reference to the function and details about what it takes in and returns. It provides a call method so that the original function can be called.</w:t>
      </w:r>
      <w:r w:rsidDel="00000000" w:rsidR="00000000" w:rsidRPr="00000000">
        <w:rPr>
          <w:rtl w:val="0"/>
        </w:rPr>
        <w:t xml:space="preserve"> Used for setting the function to be called after the named call when a call is made to the contract through chaincode. Function passed must match patterns defined for a valid contract function but do not have to be public or hang off the contract. Will panic if function passed it does not match valid contract function pattern.</w:t>
      </w:r>
    </w:p>
    <w:p w:rsidR="00000000" w:rsidDel="00000000" w:rsidP="00000000" w:rsidRDefault="00000000" w:rsidRPr="00000000" w14:paraId="000000BE">
      <w:pPr>
        <w:pStyle w:val="Heading6"/>
        <w:ind w:left="720" w:firstLine="0"/>
        <w:contextualSpacing w:val="0"/>
        <w:rPr/>
      </w:pPr>
      <w:bookmarkStart w:colFirst="0" w:colLast="0" w:name="_a4fju2awnip2" w:id="23"/>
      <w:bookmarkEnd w:id="23"/>
      <w:r w:rsidDel="00000000" w:rsidR="00000000" w:rsidRPr="00000000">
        <w:rPr>
          <w:rtl w:val="0"/>
        </w:rPr>
        <w:t xml:space="preserve">GetAfterFn()</w:t>
      </w:r>
    </w:p>
    <w:p w:rsidR="00000000" w:rsidDel="00000000" w:rsidP="00000000" w:rsidRDefault="00000000" w:rsidRPr="00000000" w14:paraId="000000BF">
      <w:pPr>
        <w:ind w:left="720" w:firstLine="0"/>
        <w:contextualSpacing w:val="0"/>
        <w:rPr/>
      </w:pPr>
      <w:r w:rsidDel="00000000" w:rsidR="00000000" w:rsidRPr="00000000">
        <w:rPr>
          <w:rtl w:val="0"/>
        </w:rPr>
        <w:t xml:space="preserve">Returns the current set after function’s call method. The call method is not the actual function but another which calls the original function. As such calling the function using this value means passing in the transaction context and any number of string arguments rather than the original functions defined structure.Returns error when function not set. Return format: (func(TransactionContext, ...string) (string, error), error)</w:t>
      </w:r>
    </w:p>
    <w:p w:rsidR="00000000" w:rsidDel="00000000" w:rsidP="00000000" w:rsidRDefault="00000000" w:rsidRPr="00000000" w14:paraId="000000C0">
      <w:pPr>
        <w:pStyle w:val="Heading6"/>
        <w:ind w:left="720" w:firstLine="0"/>
        <w:contextualSpacing w:val="0"/>
        <w:rPr/>
      </w:pPr>
      <w:bookmarkStart w:colFirst="0" w:colLast="0" w:name="_3v1v7f437bw7" w:id="24"/>
      <w:bookmarkEnd w:id="24"/>
      <w:r w:rsidDel="00000000" w:rsidR="00000000" w:rsidRPr="00000000">
        <w:rPr>
          <w:rtl w:val="0"/>
        </w:rPr>
        <w:t xml:space="preserve">SetNamespace()</w:t>
      </w:r>
    </w:p>
    <w:p w:rsidR="00000000" w:rsidDel="00000000" w:rsidP="00000000" w:rsidRDefault="00000000" w:rsidRPr="00000000" w14:paraId="000000C1">
      <w:pPr>
        <w:ind w:left="720" w:firstLine="0"/>
        <w:contextualSpacing w:val="0"/>
        <w:rPr/>
      </w:pPr>
      <w:r w:rsidDel="00000000" w:rsidR="00000000" w:rsidRPr="00000000">
        <w:rPr>
          <w:rtl w:val="0"/>
        </w:rPr>
        <w:t xml:space="preserve">Sets the namespace of the contract. A contract cannot have its namespace set if it is inside chaincode so the namespace must be set already on the contract passed in to the create chaincode function if there is an attempt to do so it will panic.</w:t>
      </w:r>
    </w:p>
    <w:p w:rsidR="00000000" w:rsidDel="00000000" w:rsidP="00000000" w:rsidRDefault="00000000" w:rsidRPr="00000000" w14:paraId="000000C2">
      <w:pPr>
        <w:pStyle w:val="Heading6"/>
        <w:ind w:left="720" w:firstLine="0"/>
        <w:contextualSpacing w:val="0"/>
        <w:rPr/>
      </w:pPr>
      <w:bookmarkStart w:colFirst="0" w:colLast="0" w:name="_fswweomn7x8c" w:id="25"/>
      <w:bookmarkEnd w:id="25"/>
      <w:r w:rsidDel="00000000" w:rsidR="00000000" w:rsidRPr="00000000">
        <w:rPr>
          <w:rtl w:val="0"/>
        </w:rPr>
        <w:t xml:space="preserve">GetNamespace()</w:t>
      </w:r>
    </w:p>
    <w:p w:rsidR="00000000" w:rsidDel="00000000" w:rsidP="00000000" w:rsidRDefault="00000000" w:rsidRPr="00000000" w14:paraId="000000C3">
      <w:pPr>
        <w:ind w:left="720" w:firstLine="0"/>
        <w:contextualSpacing w:val="0"/>
        <w:rPr/>
      </w:pPr>
      <w:r w:rsidDel="00000000" w:rsidR="00000000" w:rsidRPr="00000000">
        <w:rPr>
          <w:rtl w:val="0"/>
        </w:rPr>
        <w:t xml:space="preserve">Returns the current set namespace. If no namespace has been set it returns the default namespace value. Return format: string</w:t>
      </w:r>
    </w:p>
    <w:p w:rsidR="00000000" w:rsidDel="00000000" w:rsidP="00000000" w:rsidRDefault="00000000" w:rsidRPr="00000000" w14:paraId="000000C4">
      <w:pPr>
        <w:pStyle w:val="Heading6"/>
        <w:ind w:left="720" w:firstLine="0"/>
        <w:contextualSpacing w:val="0"/>
        <w:rPr/>
      </w:pPr>
      <w:bookmarkStart w:colFirst="0" w:colLast="0" w:name="_h4pdk72k7py0" w:id="26"/>
      <w:bookmarkEnd w:id="26"/>
      <w:r w:rsidDel="00000000" w:rsidR="00000000" w:rsidRPr="00000000">
        <w:rPr>
          <w:rtl w:val="0"/>
        </w:rPr>
        <w:t xml:space="preserve">GetContractMetadata()</w:t>
      </w:r>
    </w:p>
    <w:p w:rsidR="00000000" w:rsidDel="00000000" w:rsidP="00000000" w:rsidRDefault="00000000" w:rsidRPr="00000000" w14:paraId="000000C5">
      <w:pPr>
        <w:ind w:left="720" w:firstLine="0"/>
        <w:contextualSpacing w:val="0"/>
        <w:rPr/>
      </w:pPr>
      <w:r w:rsidDel="00000000" w:rsidR="00000000" w:rsidRPr="00000000">
        <w:rPr>
          <w:rtl w:val="0"/>
        </w:rPr>
        <w:t xml:space="preserve">Returns the current set metadata string. The metadata can only be set by the contractapi itself and is set when a contract is used for chaincode as a JSON string of </w:t>
      </w:r>
      <w:r w:rsidDel="00000000" w:rsidR="00000000" w:rsidRPr="00000000">
        <w:rPr>
          <w:i w:val="1"/>
          <w:rtl w:val="0"/>
        </w:rPr>
        <w:t xml:space="preserve">MetadataContractChaincode</w:t>
      </w:r>
      <w:r w:rsidDel="00000000" w:rsidR="00000000" w:rsidRPr="00000000">
        <w:rPr>
          <w:rtl w:val="0"/>
        </w:rPr>
        <w:t xml:space="preserve">. Each contract stores only metatadata about itself. The system contract created automatically when new chaincode is created using contracts stores metadata about all contracts making up the chaincode. Return format: string</w:t>
      </w:r>
    </w:p>
    <w:p w:rsidR="00000000" w:rsidDel="00000000" w:rsidP="00000000" w:rsidRDefault="00000000" w:rsidRPr="00000000" w14:paraId="000000C6">
      <w:pPr>
        <w:ind w:left="720" w:firstLine="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Example contract metadata (formatted):</w:t>
      </w:r>
    </w:p>
    <w:p w:rsidR="00000000" w:rsidDel="00000000" w:rsidP="00000000" w:rsidRDefault="00000000" w:rsidRPr="00000000" w14:paraId="000000C8">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"namespaces": {</w:t>
      </w:r>
    </w:p>
    <w:p w:rsidR="00000000" w:rsidDel="00000000" w:rsidP="00000000" w:rsidRDefault="00000000" w:rsidRPr="00000000" w14:paraId="000000CA">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"simpleasset": {</w:t>
      </w:r>
    </w:p>
    <w:p w:rsidR="00000000" w:rsidDel="00000000" w:rsidP="00000000" w:rsidRDefault="00000000" w:rsidRPr="00000000" w14:paraId="000000CB">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"contract": {</w:t>
      </w:r>
    </w:p>
    <w:p w:rsidR="00000000" w:rsidDel="00000000" w:rsidP="00000000" w:rsidRDefault="00000000" w:rsidRPr="00000000" w14:paraId="000000CC">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 "namespace": "simpleasset"</w:t>
      </w:r>
    </w:p>
    <w:p w:rsidR="00000000" w:rsidDel="00000000" w:rsidP="00000000" w:rsidRDefault="00000000" w:rsidRPr="00000000" w14:paraId="000000CD">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r>
    </w:p>
    <w:p w:rsidR="00000000" w:rsidDel="00000000" w:rsidP="00000000" w:rsidRDefault="00000000" w:rsidRPr="00000000" w14:paraId="000000C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"functionNames": ["Get", "GetContractMetadata", "Manage"]</w:t>
      </w:r>
    </w:p>
    <w:p w:rsidR="00000000" w:rsidDel="00000000" w:rsidP="00000000" w:rsidRDefault="00000000" w:rsidRPr="00000000" w14:paraId="000000CF">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D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ind w:left="720" w:firstLine="0"/>
        <w:contextualSpacing w:val="0"/>
        <w:rPr/>
      </w:pPr>
      <w:r w:rsidDel="00000000" w:rsidR="00000000" w:rsidRPr="00000000">
        <w:rPr>
          <w:rtl w:val="0"/>
        </w:rPr>
        <w:t xml:space="preserve">Example system contract metadata (formatted):</w:t>
      </w:r>
    </w:p>
    <w:p w:rsidR="00000000" w:rsidDel="00000000" w:rsidP="00000000" w:rsidRDefault="00000000" w:rsidRPr="00000000" w14:paraId="000000D4">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"namespaces": {</w:t>
      </w:r>
    </w:p>
    <w:p w:rsidR="00000000" w:rsidDel="00000000" w:rsidP="00000000" w:rsidRDefault="00000000" w:rsidRPr="00000000" w14:paraId="000000D6">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"complexasset": {</w:t>
      </w:r>
    </w:p>
    <w:p w:rsidR="00000000" w:rsidDel="00000000" w:rsidP="00000000" w:rsidRDefault="00000000" w:rsidRPr="00000000" w14:paraId="000000D7">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"contract": {</w:t>
      </w:r>
    </w:p>
    <w:p w:rsidR="00000000" w:rsidDel="00000000" w:rsidP="00000000" w:rsidRDefault="00000000" w:rsidRPr="00000000" w14:paraId="000000D8">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 "namespace": "complexasset"</w:t>
      </w:r>
    </w:p>
    <w:p w:rsidR="00000000" w:rsidDel="00000000" w:rsidP="00000000" w:rsidRDefault="00000000" w:rsidRPr="00000000" w14:paraId="000000D9">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r>
    </w:p>
    <w:p w:rsidR="00000000" w:rsidDel="00000000" w:rsidP="00000000" w:rsidRDefault="00000000" w:rsidRPr="00000000" w14:paraId="000000DA">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"functionNames": ["Create", "Get", "GetContractMetadata", "GetOwner", "GetValue", "SetOwner", "UpdateValue"]</w:t>
      </w:r>
    </w:p>
    <w:p w:rsidR="00000000" w:rsidDel="00000000" w:rsidP="00000000" w:rsidRDefault="00000000" w:rsidRPr="00000000" w14:paraId="000000DB">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DC">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"org.hyperledger.fabric": {</w:t>
      </w:r>
    </w:p>
    <w:p w:rsidR="00000000" w:rsidDel="00000000" w:rsidP="00000000" w:rsidRDefault="00000000" w:rsidRPr="00000000" w14:paraId="000000DD">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"contract": {</w:t>
      </w:r>
    </w:p>
    <w:p w:rsidR="00000000" w:rsidDel="00000000" w:rsidP="00000000" w:rsidRDefault="00000000" w:rsidRPr="00000000" w14:paraId="000000D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 "namespace": "org.hyperledger.fabric"</w:t>
      </w:r>
    </w:p>
    <w:p w:rsidR="00000000" w:rsidDel="00000000" w:rsidP="00000000" w:rsidRDefault="00000000" w:rsidRPr="00000000" w14:paraId="000000DF">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r>
    </w:p>
    <w:p w:rsidR="00000000" w:rsidDel="00000000" w:rsidP="00000000" w:rsidRDefault="00000000" w:rsidRPr="00000000" w14:paraId="000000E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"functionNames": ["GetContractMetadata"]</w:t>
      </w:r>
    </w:p>
    <w:p w:rsidR="00000000" w:rsidDel="00000000" w:rsidP="00000000" w:rsidRDefault="00000000" w:rsidRPr="00000000" w14:paraId="000000E1">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E2">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"simpleasset": {</w:t>
      </w:r>
    </w:p>
    <w:p w:rsidR="00000000" w:rsidDel="00000000" w:rsidP="00000000" w:rsidRDefault="00000000" w:rsidRPr="00000000" w14:paraId="000000E3">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"contract": {</w:t>
      </w:r>
    </w:p>
    <w:p w:rsidR="00000000" w:rsidDel="00000000" w:rsidP="00000000" w:rsidRDefault="00000000" w:rsidRPr="00000000" w14:paraId="000000E4">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 "namespace": "simpleasset"</w:t>
      </w:r>
    </w:p>
    <w:p w:rsidR="00000000" w:rsidDel="00000000" w:rsidP="00000000" w:rsidRDefault="00000000" w:rsidRPr="00000000" w14:paraId="000000E5">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w:t>
      </w:r>
    </w:p>
    <w:p w:rsidR="00000000" w:rsidDel="00000000" w:rsidP="00000000" w:rsidRDefault="00000000" w:rsidRPr="00000000" w14:paraId="000000E6">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ab/>
        <w:t xml:space="preserve"> "functionNames": ["Get", "GetContractMetadata", "Manage"]</w:t>
      </w:r>
    </w:p>
    <w:p w:rsidR="00000000" w:rsidDel="00000000" w:rsidP="00000000" w:rsidRDefault="00000000" w:rsidRPr="00000000" w14:paraId="000000E7">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14:paraId="000000E8">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A">
      <w:pPr>
        <w:pStyle w:val="Heading5"/>
        <w:contextualSpacing w:val="0"/>
        <w:rPr/>
      </w:pPr>
      <w:bookmarkStart w:colFirst="0" w:colLast="0" w:name="_6xy6mjek9t7w" w:id="27"/>
      <w:bookmarkEnd w:id="27"/>
      <w:r w:rsidDel="00000000" w:rsidR="00000000" w:rsidRPr="00000000">
        <w:rPr>
          <w:rtl w:val="0"/>
        </w:rPr>
        <w:t xml:space="preserve">MetadataContractChaincode</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Has property </w:t>
      </w:r>
      <w:r w:rsidDel="00000000" w:rsidR="00000000" w:rsidRPr="00000000">
        <w:rPr>
          <w:i w:val="1"/>
          <w:rtl w:val="0"/>
        </w:rPr>
        <w:t xml:space="preserve">Namespaces</w:t>
      </w:r>
      <w:r w:rsidDel="00000000" w:rsidR="00000000" w:rsidRPr="00000000">
        <w:rPr>
          <w:rtl w:val="0"/>
        </w:rPr>
        <w:t xml:space="preserve"> storing map of MetadataNamespace. JSON enabled so that a string JSON of a metadata for a chaincode contract can be parsed to a useful entity in Go. JSON created for metadata in a contract is generated using this struct. </w:t>
      </w:r>
    </w:p>
    <w:p w:rsidR="00000000" w:rsidDel="00000000" w:rsidP="00000000" w:rsidRDefault="00000000" w:rsidRPr="00000000" w14:paraId="000000EC">
      <w:pPr>
        <w:pStyle w:val="Heading5"/>
        <w:contextualSpacing w:val="0"/>
        <w:rPr/>
      </w:pPr>
      <w:bookmarkStart w:colFirst="0" w:colLast="0" w:name="_efeqsqg7mam" w:id="28"/>
      <w:bookmarkEnd w:id="28"/>
      <w:r w:rsidDel="00000000" w:rsidR="00000000" w:rsidRPr="00000000">
        <w:rPr>
          <w:rtl w:val="0"/>
        </w:rPr>
        <w:t xml:space="preserve">MetadataNamespace</w:t>
      </w:r>
    </w:p>
    <w:p w:rsidR="00000000" w:rsidDel="00000000" w:rsidP="00000000" w:rsidRDefault="00000000" w:rsidRPr="00000000" w14:paraId="000000ED">
      <w:pPr>
        <w:contextualSpacing w:val="0"/>
        <w:rPr/>
      </w:pPr>
      <w:r w:rsidDel="00000000" w:rsidR="00000000" w:rsidRPr="00000000">
        <w:rPr>
          <w:rtl w:val="0"/>
        </w:rPr>
        <w:t xml:space="preserve">Has properties </w:t>
      </w:r>
      <w:r w:rsidDel="00000000" w:rsidR="00000000" w:rsidRPr="00000000">
        <w:rPr>
          <w:i w:val="1"/>
          <w:rtl w:val="0"/>
        </w:rPr>
        <w:t xml:space="preserve">Contract</w:t>
      </w:r>
      <w:r w:rsidDel="00000000" w:rsidR="00000000" w:rsidRPr="00000000">
        <w:rPr>
          <w:rtl w:val="0"/>
        </w:rPr>
        <w:t xml:space="preserve"> and </w:t>
      </w:r>
      <w:r w:rsidDel="00000000" w:rsidR="00000000" w:rsidRPr="00000000">
        <w:rPr>
          <w:i w:val="1"/>
          <w:rtl w:val="0"/>
        </w:rPr>
        <w:t xml:space="preserve">FunctionNames</w:t>
      </w:r>
      <w:r w:rsidDel="00000000" w:rsidR="00000000" w:rsidRPr="00000000">
        <w:rPr>
          <w:rtl w:val="0"/>
        </w:rPr>
        <w:t xml:space="preserve">. </w:t>
      </w:r>
      <w:r w:rsidDel="00000000" w:rsidR="00000000" w:rsidRPr="00000000">
        <w:rPr>
          <w:i w:val="1"/>
          <w:rtl w:val="0"/>
        </w:rPr>
        <w:t xml:space="preserve">Contract</w:t>
      </w:r>
      <w:r w:rsidDel="00000000" w:rsidR="00000000" w:rsidRPr="00000000">
        <w:rPr>
          <w:rtl w:val="0"/>
        </w:rPr>
        <w:t xml:space="preserve"> stores a </w:t>
      </w:r>
      <w:r w:rsidDel="00000000" w:rsidR="00000000" w:rsidRPr="00000000">
        <w:rPr>
          <w:rtl w:val="0"/>
        </w:rPr>
        <w:t xml:space="preserve">MetadataContract. </w:t>
      </w:r>
      <w:r w:rsidDel="00000000" w:rsidR="00000000" w:rsidRPr="00000000">
        <w:rPr>
          <w:i w:val="1"/>
          <w:rtl w:val="0"/>
        </w:rPr>
        <w:t xml:space="preserve">FunctionNames</w:t>
      </w:r>
      <w:r w:rsidDel="00000000" w:rsidR="00000000" w:rsidRPr="00000000">
        <w:rPr>
          <w:rtl w:val="0"/>
        </w:rPr>
        <w:t xml:space="preserve"> stores string array. JSON enabled so that a string JSON of a metadata for a namespace can be parsed to a useful entity in Go.</w:t>
      </w:r>
    </w:p>
    <w:p w:rsidR="00000000" w:rsidDel="00000000" w:rsidP="00000000" w:rsidRDefault="00000000" w:rsidRPr="00000000" w14:paraId="000000EE">
      <w:pPr>
        <w:pStyle w:val="Heading5"/>
        <w:contextualSpacing w:val="0"/>
        <w:rPr/>
      </w:pPr>
      <w:bookmarkStart w:colFirst="0" w:colLast="0" w:name="_e1l1xn7yzmk7" w:id="29"/>
      <w:bookmarkEnd w:id="29"/>
      <w:r w:rsidDel="00000000" w:rsidR="00000000" w:rsidRPr="00000000">
        <w:rPr>
          <w:rtl w:val="0"/>
        </w:rPr>
        <w:t xml:space="preserve">MetadataNamespace</w:t>
      </w:r>
    </w:p>
    <w:p w:rsidR="00000000" w:rsidDel="00000000" w:rsidP="00000000" w:rsidRDefault="00000000" w:rsidRPr="00000000" w14:paraId="000000EF">
      <w:pPr>
        <w:contextualSpacing w:val="0"/>
        <w:rPr/>
      </w:pPr>
      <w:r w:rsidDel="00000000" w:rsidR="00000000" w:rsidRPr="00000000">
        <w:rPr>
          <w:rtl w:val="0"/>
        </w:rPr>
        <w:t xml:space="preserve">Has property </w:t>
      </w:r>
      <w:r w:rsidDel="00000000" w:rsidR="00000000" w:rsidRPr="00000000">
        <w:rPr>
          <w:i w:val="1"/>
          <w:rtl w:val="0"/>
        </w:rPr>
        <w:t xml:space="preserve">Namespace</w:t>
      </w:r>
      <w:r w:rsidDel="00000000" w:rsidR="00000000" w:rsidRPr="00000000">
        <w:rPr>
          <w:rtl w:val="0"/>
        </w:rPr>
        <w:t xml:space="preserve"> storing a string. JSON enabled so that a string JSON of a metadata for a specific contract can be parsed to a useful entity in Go.</w:t>
      </w:r>
    </w:p>
    <w:p w:rsidR="00000000" w:rsidDel="00000000" w:rsidP="00000000" w:rsidRDefault="00000000" w:rsidRPr="00000000" w14:paraId="000000F0">
      <w:pPr>
        <w:pStyle w:val="Heading5"/>
        <w:contextualSpacing w:val="0"/>
        <w:rPr/>
      </w:pPr>
      <w:bookmarkStart w:colFirst="0" w:colLast="0" w:name="_gcrsbqcnszyc" w:id="30"/>
      <w:bookmarkEnd w:id="30"/>
      <w:r w:rsidDel="00000000" w:rsidR="00000000" w:rsidRPr="00000000">
        <w:rPr>
          <w:rtl w:val="0"/>
        </w:rPr>
        <w:t xml:space="preserve">TransactionContext</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Created when Init/Invoke called on chaincode where it stores the stub passed into Init/Invoke, the clientIdentity from that stub and empty callData. All properties private and only retrievable via accessor functions. Only callData has accessor function for updating its value. Passed to contract functions when function defines it should be.</w:t>
      </w:r>
    </w:p>
    <w:p w:rsidR="00000000" w:rsidDel="00000000" w:rsidP="00000000" w:rsidRDefault="00000000" w:rsidRPr="00000000" w14:paraId="000000F2">
      <w:pPr>
        <w:pStyle w:val="Heading6"/>
        <w:ind w:left="720" w:firstLine="0"/>
        <w:contextualSpacing w:val="0"/>
        <w:rPr/>
      </w:pPr>
      <w:bookmarkStart w:colFirst="0" w:colLast="0" w:name="_1blvg9mq9cxw" w:id="31"/>
      <w:bookmarkEnd w:id="31"/>
      <w:r w:rsidDel="00000000" w:rsidR="00000000" w:rsidRPr="00000000">
        <w:rPr>
          <w:rtl w:val="0"/>
        </w:rPr>
        <w:t xml:space="preserve">GetStub()</w:t>
      </w:r>
    </w:p>
    <w:p w:rsidR="00000000" w:rsidDel="00000000" w:rsidP="00000000" w:rsidRDefault="00000000" w:rsidRPr="00000000" w14:paraId="000000F3">
      <w:pPr>
        <w:ind w:left="720" w:firstLine="0"/>
        <w:contextualSpacing w:val="0"/>
        <w:rPr/>
      </w:pPr>
      <w:r w:rsidDel="00000000" w:rsidR="00000000" w:rsidRPr="00000000">
        <w:rPr>
          <w:rtl w:val="0"/>
        </w:rPr>
        <w:t xml:space="preserve">Returns stub property. Return format: shim.ChaincodeStubInterface</w:t>
      </w:r>
    </w:p>
    <w:p w:rsidR="00000000" w:rsidDel="00000000" w:rsidP="00000000" w:rsidRDefault="00000000" w:rsidRPr="00000000" w14:paraId="000000F4">
      <w:pPr>
        <w:pStyle w:val="Heading6"/>
        <w:ind w:left="720" w:firstLine="0"/>
        <w:contextualSpacing w:val="0"/>
        <w:rPr/>
      </w:pPr>
      <w:bookmarkStart w:colFirst="0" w:colLast="0" w:name="_6zbw03mc6yvp" w:id="32"/>
      <w:bookmarkEnd w:id="32"/>
      <w:r w:rsidDel="00000000" w:rsidR="00000000" w:rsidRPr="00000000">
        <w:rPr>
          <w:rtl w:val="0"/>
        </w:rPr>
        <w:t xml:space="preserve">GetClientIdentity()</w:t>
      </w:r>
    </w:p>
    <w:p w:rsidR="00000000" w:rsidDel="00000000" w:rsidP="00000000" w:rsidRDefault="00000000" w:rsidRPr="00000000" w14:paraId="000000F5">
      <w:pPr>
        <w:ind w:left="720" w:firstLine="0"/>
        <w:contextualSpacing w:val="0"/>
        <w:rPr>
          <w:rFonts w:ascii="Courier New" w:cs="Courier New" w:eastAsia="Courier New" w:hAnsi="Courier New"/>
          <w:color w:val="bbbbbb"/>
          <w:sz w:val="21"/>
          <w:szCs w:val="21"/>
        </w:rPr>
      </w:pPr>
      <w:r w:rsidDel="00000000" w:rsidR="00000000" w:rsidRPr="00000000">
        <w:rPr>
          <w:rtl w:val="0"/>
        </w:rPr>
        <w:t xml:space="preserve">Returns clientIdentity property. Return format: cid.ClientIdentity</w:t>
      </w:r>
      <w:r w:rsidDel="00000000" w:rsidR="00000000" w:rsidRPr="00000000">
        <w:rPr>
          <w:rtl w:val="0"/>
        </w:rPr>
      </w:r>
    </w:p>
    <w:p w:rsidR="00000000" w:rsidDel="00000000" w:rsidP="00000000" w:rsidRDefault="00000000" w:rsidRPr="00000000" w14:paraId="000000F6">
      <w:pPr>
        <w:pStyle w:val="Heading6"/>
        <w:ind w:left="720" w:firstLine="0"/>
        <w:contextualSpacing w:val="0"/>
        <w:rPr/>
      </w:pPr>
      <w:bookmarkStart w:colFirst="0" w:colLast="0" w:name="_4ds2cxci9ab" w:id="33"/>
      <w:bookmarkEnd w:id="33"/>
      <w:r w:rsidDel="00000000" w:rsidR="00000000" w:rsidRPr="00000000">
        <w:rPr>
          <w:rtl w:val="0"/>
        </w:rPr>
        <w:t xml:space="preserve">SetCallData()</w:t>
      </w:r>
    </w:p>
    <w:p w:rsidR="00000000" w:rsidDel="00000000" w:rsidP="00000000" w:rsidRDefault="00000000" w:rsidRPr="00000000" w14:paraId="000000F7">
      <w:pPr>
        <w:ind w:left="720" w:firstLine="0"/>
        <w:contextualSpacing w:val="0"/>
        <w:rPr/>
      </w:pPr>
      <w:r w:rsidDel="00000000" w:rsidR="00000000" w:rsidRPr="00000000">
        <w:rPr>
          <w:rtl w:val="0"/>
        </w:rPr>
        <w:t xml:space="preserve">Allows the user to set the call data property to any value and type. This value can then be shared between the function and other functions during the transaction. E.g. the before function can set it and then named function use the value and update it for the after function to finally use. Helpful in getting around being unable to read own writes.</w:t>
      </w:r>
    </w:p>
    <w:p w:rsidR="00000000" w:rsidDel="00000000" w:rsidP="00000000" w:rsidRDefault="00000000" w:rsidRPr="00000000" w14:paraId="000000F8">
      <w:pPr>
        <w:pStyle w:val="Heading6"/>
        <w:ind w:left="720" w:firstLine="0"/>
        <w:contextualSpacing w:val="0"/>
        <w:rPr/>
      </w:pPr>
      <w:bookmarkStart w:colFirst="0" w:colLast="0" w:name="_yz3mi2rrus1o" w:id="34"/>
      <w:bookmarkEnd w:id="34"/>
      <w:r w:rsidDel="00000000" w:rsidR="00000000" w:rsidRPr="00000000">
        <w:rPr>
          <w:rtl w:val="0"/>
        </w:rPr>
        <w:t xml:space="preserve">GetCallData()</w:t>
      </w:r>
    </w:p>
    <w:p w:rsidR="00000000" w:rsidDel="00000000" w:rsidP="00000000" w:rsidRDefault="00000000" w:rsidRPr="00000000" w14:paraId="000000F9">
      <w:pPr>
        <w:ind w:left="720" w:firstLine="0"/>
        <w:contextualSpacing w:val="0"/>
        <w:rPr/>
      </w:pPr>
      <w:r w:rsidDel="00000000" w:rsidR="00000000" w:rsidRPr="00000000">
        <w:rPr>
          <w:rtl w:val="0"/>
        </w:rPr>
        <w:t xml:space="preserve">Returns callData property. Value will be returned as interface type so user will need to cast it to something useful once they have retrieved it.</w:t>
      </w:r>
    </w:p>
    <w:p w:rsidR="00000000" w:rsidDel="00000000" w:rsidP="00000000" w:rsidRDefault="00000000" w:rsidRPr="00000000" w14:paraId="000000FA">
      <w:pPr>
        <w:ind w:left="720" w:firstLine="0"/>
        <w:contextualSpacing w:val="0"/>
        <w:rPr/>
      </w:pPr>
      <w:r w:rsidDel="00000000" w:rsidR="00000000" w:rsidRPr="00000000">
        <w:rPr>
          <w:rtl w:val="0"/>
        </w:rPr>
      </w:r>
    </w:p>
    <w:p w:rsidR="00000000" w:rsidDel="00000000" w:rsidP="00000000" w:rsidRDefault="00000000" w:rsidRPr="00000000" w14:paraId="000000FB">
      <w:pPr>
        <w:pStyle w:val="Heading5"/>
        <w:spacing w:line="360" w:lineRule="auto"/>
        <w:contextualSpacing w:val="0"/>
        <w:rPr/>
      </w:pPr>
      <w:bookmarkStart w:colFirst="0" w:colLast="0" w:name="_pfibirqidfbh" w:id="35"/>
      <w:bookmarkEnd w:id="35"/>
      <w:r w:rsidDel="00000000" w:rsidR="00000000" w:rsidRPr="00000000">
        <w:rPr>
          <w:rtl w:val="0"/>
        </w:rPr>
        <w:t xml:space="preserve">CreateNewChaincode(contract1, contract2, ...contractN)</w:t>
      </w:r>
    </w:p>
    <w:p w:rsidR="00000000" w:rsidDel="00000000" w:rsidP="00000000" w:rsidRDefault="00000000" w:rsidRPr="00000000" w14:paraId="000000FC">
      <w:pPr>
        <w:contextualSpacing w:val="0"/>
        <w:rPr/>
      </w:pPr>
      <w:r w:rsidDel="00000000" w:rsidR="00000000" w:rsidRPr="00000000">
        <w:rPr>
          <w:rtl w:val="0"/>
        </w:rPr>
        <w:t xml:space="preserve">Takes in series of contracts that match the contractInterface and converts them to a chaincode it starts up. Will panic if there is an error during conversion e.g. clashing namespaces.</w:t>
      </w:r>
    </w:p>
    <w:p w:rsidR="00000000" w:rsidDel="00000000" w:rsidP="00000000" w:rsidRDefault="00000000" w:rsidRPr="00000000" w14:paraId="000000FD">
      <w:pPr>
        <w:pStyle w:val="Heading2"/>
        <w:contextualSpacing w:val="0"/>
        <w:rPr/>
      </w:pPr>
      <w:bookmarkStart w:colFirst="0" w:colLast="0" w:name="_aoa4m3alcy69" w:id="36"/>
      <w:bookmarkEnd w:id="36"/>
      <w:r w:rsidDel="00000000" w:rsidR="00000000" w:rsidRPr="00000000">
        <w:rPr>
          <w:rtl w:val="0"/>
        </w:rPr>
        <w:t xml:space="preserve">Test Cases</w:t>
      </w:r>
    </w:p>
    <w:p w:rsidR="00000000" w:rsidDel="00000000" w:rsidP="00000000" w:rsidRDefault="00000000" w:rsidRPr="00000000" w14:paraId="000000FE">
      <w:pPr>
        <w:contextualSpacing w:val="0"/>
        <w:rPr>
          <w:color w:val="222222"/>
          <w:sz w:val="23"/>
          <w:szCs w:val="23"/>
        </w:rPr>
      </w:pPr>
      <w:r w:rsidDel="00000000" w:rsidR="00000000" w:rsidRPr="00000000">
        <w:rPr>
          <w:color w:val="222222"/>
          <w:sz w:val="23"/>
          <w:szCs w:val="23"/>
          <w:rtl w:val="0"/>
        </w:rPr>
        <w:t xml:space="preserve">Unit tests and end to end tests will be created to cover all code paths</w:t>
      </w:r>
    </w:p>
    <w:p w:rsidR="00000000" w:rsidDel="00000000" w:rsidP="00000000" w:rsidRDefault="00000000" w:rsidRPr="00000000" w14:paraId="000000FF">
      <w:pPr>
        <w:contextualSpacing w:val="0"/>
        <w:rPr>
          <w:sz w:val="23"/>
          <w:szCs w:val="23"/>
        </w:rPr>
      </w:pPr>
      <w:r w:rsidDel="00000000" w:rsidR="00000000" w:rsidRPr="00000000">
        <w:rPr>
          <w:sz w:val="23"/>
          <w:szCs w:val="23"/>
          <w:rtl w:val="0"/>
        </w:rPr>
        <w:t xml:space="preserve">FV testing of end to end codepaths for both existing and new styles of chaincode</w:t>
      </w:r>
    </w:p>
    <w:p w:rsidR="00000000" w:rsidDel="00000000" w:rsidP="00000000" w:rsidRDefault="00000000" w:rsidRPr="00000000" w14:paraId="00000100">
      <w:pPr>
        <w:pStyle w:val="Heading5"/>
        <w:contextualSpacing w:val="0"/>
        <w:rPr/>
      </w:pPr>
      <w:bookmarkStart w:colFirst="0" w:colLast="0" w:name="_g631f7ugdsow" w:id="37"/>
      <w:bookmarkEnd w:id="37"/>
      <w:r w:rsidDel="00000000" w:rsidR="00000000" w:rsidRPr="00000000">
        <w:rPr>
          <w:rtl w:val="0"/>
        </w:rPr>
        <w:t xml:space="preserve">Copyright</w:t>
      </w:r>
    </w:p>
    <w:p w:rsidR="00000000" w:rsidDel="00000000" w:rsidP="00000000" w:rsidRDefault="00000000" w:rsidRPr="00000000" w14:paraId="00000101">
      <w:pPr>
        <w:contextualSpacing w:val="0"/>
        <w:rPr>
          <w:color w:val="222222"/>
          <w:sz w:val="23"/>
          <w:szCs w:val="23"/>
        </w:rPr>
      </w:pPr>
      <w:r w:rsidDel="00000000" w:rsidR="00000000" w:rsidRPr="00000000">
        <w:rPr>
          <w:color w:val="222222"/>
          <w:sz w:val="23"/>
          <w:szCs w:val="23"/>
          <w:rtl w:val="0"/>
        </w:rPr>
        <w:t xml:space="preserve">This document is licensed under the Creative Commons Attribution 4.0 International Public License.</w:t>
      </w:r>
    </w:p>
    <w:p w:rsidR="00000000" w:rsidDel="00000000" w:rsidP="00000000" w:rsidRDefault="00000000" w:rsidRPr="00000000" w14:paraId="00000102">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bwhite/chaincode-commerical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