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hu2ryrc3bn5u" w:id="0"/>
      <w:bookmarkEnd w:id="0"/>
      <w:r w:rsidDel="00000000" w:rsidR="00000000" w:rsidRPr="00000000">
        <w:rPr>
          <w:rtl w:val="0"/>
        </w:rPr>
        <w:t xml:space="preserve">Collections with a local scope</w:t>
      </w:r>
    </w:p>
    <w:p w:rsidR="00000000" w:rsidDel="00000000" w:rsidP="00000000" w:rsidRDefault="00000000" w:rsidRPr="00000000" w14:paraId="00000001">
      <w:pPr>
        <w:contextualSpacing w:val="0"/>
        <w:jc w:val="center"/>
        <w:rPr/>
      </w:pPr>
      <w:r w:rsidDel="00000000" w:rsidR="00000000" w:rsidRPr="00000000">
        <w:rPr>
          <w:rtl w:val="0"/>
        </w:rPr>
        <w:t xml:space="preserve">Elli Androulaki, Mathias Bjoerkqvist, Angelo De Caro, Matthias Neugschwandtner, Alessandro Sorniotti</w:t>
      </w:r>
    </w:p>
    <w:p w:rsidR="00000000" w:rsidDel="00000000" w:rsidP="00000000" w:rsidRDefault="00000000" w:rsidRPr="00000000" w14:paraId="00000002">
      <w:pPr>
        <w:pStyle w:val="Heading1"/>
        <w:contextualSpacing w:val="0"/>
        <w:jc w:val="both"/>
        <w:rPr/>
      </w:pPr>
      <w:bookmarkStart w:colFirst="0" w:colLast="0" w:name="_jsfw2ou6bznm" w:id="1"/>
      <w:bookmarkEnd w:id="1"/>
      <w:r w:rsidDel="00000000" w:rsidR="00000000" w:rsidRPr="00000000">
        <w:rPr>
          <w:rtl w:val="0"/>
        </w:rPr>
        <w:t xml:space="preserve">Motivation</w:t>
      </w:r>
    </w:p>
    <w:p w:rsidR="00000000" w:rsidDel="00000000" w:rsidP="00000000" w:rsidRDefault="00000000" w:rsidRPr="00000000" w14:paraId="00000003">
      <w:pPr>
        <w:contextualSpacing w:val="0"/>
        <w:jc w:val="both"/>
        <w:rPr/>
      </w:pPr>
      <w:commentRangeStart w:id="0"/>
      <w:commentRangeStart w:id="1"/>
      <w:commentRangeStart w:id="2"/>
      <w:commentRangeStart w:id="3"/>
      <w:r w:rsidDel="00000000" w:rsidR="00000000" w:rsidRPr="00000000">
        <w:rPr>
          <w:rtl w:val="0"/>
        </w:rPr>
        <w:t xml:space="preserve">In many blockchain use-cases it is required to store hashed data on the ledger to satisfy privacy requirements such as GDPR</w:t>
      </w:r>
      <w:ins w:author="Baohua Yang" w:id="0" w:date="2018-05-04T13:09:53Z">
        <w:r w:rsidDel="00000000" w:rsidR="00000000" w:rsidRPr="00000000">
          <w:rPr>
            <w:rtl w:val="0"/>
          </w:rPr>
          <w:t xml:space="preserve">[https://www.eugdpr.org]</w:t>
        </w:r>
      </w:ins>
      <w:r w:rsidDel="00000000" w:rsidR="00000000" w:rsidRPr="00000000">
        <w:rPr>
          <w:rtl w:val="0"/>
        </w:rPr>
        <w:t xml:space="preserve">. At the same time, this means the raw data needs to be distributed to a subset of organisations, which is done in Hyperledger Fabric by sharing preimages.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This approach is currently implemented by introducing so-called </w:t>
      </w:r>
      <w:r w:rsidDel="00000000" w:rsidR="00000000" w:rsidRPr="00000000">
        <w:rPr>
          <w:i w:val="1"/>
          <w:rtl w:val="0"/>
        </w:rPr>
        <w:t xml:space="preserve">collections</w:t>
      </w:r>
      <w:r w:rsidDel="00000000" w:rsidR="00000000" w:rsidRPr="00000000">
        <w:rPr>
          <w:rtl w:val="0"/>
        </w:rPr>
        <w:t xml:space="preserve">, essentially data structures mapping a string to a list of orgs. The chaincode developer can then invoke methods to put private data into a pre-defined collection, with the guarantee that hashed data will be in the ledger and preimages are disseminated to collection members.</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Dissemination is supported by the gossip component: at endorsement time, gossip pushes preimage data out to other peers. At commit time, gossip pulls missing preimage data from other peers.</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In this document we will illustrate a new approach that supports stronger confidentiality properties at the </w:t>
      </w:r>
      <w:commentRangeStart w:id="4"/>
      <w:commentRangeStart w:id="5"/>
      <w:r w:rsidDel="00000000" w:rsidR="00000000" w:rsidRPr="00000000">
        <w:rPr>
          <w:rtl w:val="0"/>
        </w:rPr>
        <w:t xml:space="preserve">cost of moving to the client additional data replication related responsibilities.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This approach will get Hyperledger F</w:t>
      </w:r>
      <w:r w:rsidDel="00000000" w:rsidR="00000000" w:rsidRPr="00000000">
        <w:rPr>
          <w:rtl w:val="0"/>
        </w:rPr>
        <w:t xml:space="preserve">abric</w:t>
      </w:r>
      <w:r w:rsidDel="00000000" w:rsidR="00000000" w:rsidRPr="00000000">
        <w:rPr>
          <w:rtl w:val="0"/>
        </w:rPr>
        <w:t xml:space="preserve"> up to speed with respect to other DLT platforms such as Corda and Quorum that </w:t>
      </w:r>
      <w:r w:rsidDel="00000000" w:rsidR="00000000" w:rsidRPr="00000000">
        <w:rPr>
          <w:b w:val="1"/>
          <w:rtl w:val="0"/>
        </w:rPr>
        <w:t xml:space="preserve">consider the same confidentiality model</w:t>
      </w:r>
      <w:r w:rsidDel="00000000" w:rsidR="00000000" w:rsidRPr="00000000">
        <w:rPr>
          <w:rtl w:val="0"/>
        </w:rPr>
        <w:t xml:space="preserve">.</w:t>
      </w:r>
    </w:p>
    <w:p w:rsidR="00000000" w:rsidDel="00000000" w:rsidP="00000000" w:rsidRDefault="00000000" w:rsidRPr="00000000" w14:paraId="0000000A">
      <w:pPr>
        <w:pStyle w:val="Heading2"/>
        <w:contextualSpacing w:val="0"/>
        <w:jc w:val="both"/>
        <w:rPr/>
      </w:pPr>
      <w:bookmarkStart w:colFirst="0" w:colLast="0" w:name="_vi41qk1xou9o" w:id="2"/>
      <w:bookmarkEnd w:id="2"/>
      <w:r w:rsidDel="00000000" w:rsidR="00000000" w:rsidRPr="00000000">
        <w:rPr>
          <w:rtl w:val="0"/>
        </w:rPr>
        <w:t xml:space="preserve">Stronger confidentiality: concealing collection membership</w:t>
      </w:r>
    </w:p>
    <w:p w:rsidR="00000000" w:rsidDel="00000000" w:rsidP="00000000" w:rsidRDefault="00000000" w:rsidRPr="00000000" w14:paraId="0000000B">
      <w:pPr>
        <w:contextualSpacing w:val="0"/>
        <w:jc w:val="both"/>
        <w:rPr/>
      </w:pPr>
      <w:r w:rsidDel="00000000" w:rsidR="00000000" w:rsidRPr="00000000">
        <w:rPr>
          <w:rtl w:val="0"/>
        </w:rPr>
        <w:t xml:space="preserve">The current approach to private data leaks information about who’s doing business with whom. Indeed, collection configuration is stored on the ledger (detailing which groups of entities are planning to conduct private business together). Furthermore, every private write reveals the collection name, and hence, the set of orgs that are party to that transaction. </w:t>
      </w:r>
      <w:commentRangeStart w:id="6"/>
      <w:commentRangeStart w:id="7"/>
      <w:commentRangeStart w:id="8"/>
      <w:commentRangeStart w:id="9"/>
      <w:commentRangeStart w:id="10"/>
      <w:r w:rsidDel="00000000" w:rsidR="00000000" w:rsidRPr="00000000">
        <w:rPr>
          <w:rtl w:val="0"/>
        </w:rPr>
        <w:t xml:space="preserve">This effectively voids the benefits of privacy-preserving authentication mechanism such as tcerts and idemix.</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C">
      <w:pPr>
        <w:pStyle w:val="Heading2"/>
        <w:contextualSpacing w:val="0"/>
        <w:jc w:val="both"/>
        <w:rPr/>
      </w:pPr>
      <w:bookmarkStart w:colFirst="0" w:colLast="0" w:name="_cf75i1lmul8g" w:id="3"/>
      <w:bookmarkEnd w:id="3"/>
      <w:r w:rsidDel="00000000" w:rsidR="00000000" w:rsidRPr="00000000">
        <w:rPr>
          <w:rtl w:val="0"/>
        </w:rPr>
        <w:t xml:space="preserve">Confidentiality offered by other DLT platforms</w:t>
      </w:r>
    </w:p>
    <w:p w:rsidR="00000000" w:rsidDel="00000000" w:rsidP="00000000" w:rsidRDefault="00000000" w:rsidRPr="00000000" w14:paraId="0000000D">
      <w:pPr>
        <w:contextualSpacing w:val="0"/>
        <w:rPr/>
      </w:pPr>
      <w:r w:rsidDel="00000000" w:rsidR="00000000" w:rsidRPr="00000000">
        <w:rPr>
          <w:rtl w:val="0"/>
        </w:rPr>
        <w:t xml:space="preserve">Other DLT platforms such as Corda and Quorum support this approach.</w:t>
      </w:r>
    </w:p>
    <w:p w:rsidR="00000000" w:rsidDel="00000000" w:rsidP="00000000" w:rsidRDefault="00000000" w:rsidRPr="00000000" w14:paraId="0000000E">
      <w:pPr>
        <w:pStyle w:val="Heading3"/>
        <w:contextualSpacing w:val="0"/>
        <w:rPr/>
      </w:pPr>
      <w:bookmarkStart w:colFirst="0" w:colLast="0" w:name="_80t7zid9sfn8" w:id="4"/>
      <w:bookmarkEnd w:id="4"/>
      <w:r w:rsidDel="00000000" w:rsidR="00000000" w:rsidRPr="00000000">
        <w:rPr>
          <w:rtl w:val="0"/>
        </w:rPr>
        <w:t xml:space="preserve">Corda</w:t>
      </w:r>
    </w:p>
    <w:p w:rsidR="00000000" w:rsidDel="00000000" w:rsidP="00000000" w:rsidRDefault="00000000" w:rsidRPr="00000000" w14:paraId="0000000F">
      <w:pPr>
        <w:contextualSpacing w:val="0"/>
        <w:jc w:val="both"/>
        <w:rPr/>
      </w:pPr>
      <w:r w:rsidDel="00000000" w:rsidR="00000000" w:rsidRPr="00000000">
        <w:rPr>
          <w:rtl w:val="0"/>
        </w:rPr>
        <w:t xml:space="preserve">In Corda, flows can be used to generate and distribute data across parties. If an entity wants to send private state to another entity, they can simply use the send capability of flows to deliver the private data to the other entity (akin to a fabric proposal being sent from the SDK of an org to the peer of another).</w:t>
      </w: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In contrast to Hyperledger Fabric, Corda does not have the concept of a broadcast. All transactions are scoped to the participants of the transaction and are explicitly sent to named participants.</w:t>
      </w:r>
    </w:p>
    <w:p w:rsidR="00000000" w:rsidDel="00000000" w:rsidP="00000000" w:rsidRDefault="00000000" w:rsidRPr="00000000" w14:paraId="00000011">
      <w:pPr>
        <w:pStyle w:val="Heading3"/>
        <w:contextualSpacing w:val="0"/>
        <w:rPr/>
      </w:pPr>
      <w:bookmarkStart w:colFirst="0" w:colLast="0" w:name="_t2luwditgbo5" w:id="5"/>
      <w:bookmarkEnd w:id="5"/>
      <w:r w:rsidDel="00000000" w:rsidR="00000000" w:rsidRPr="00000000">
        <w:rPr>
          <w:rtl w:val="0"/>
        </w:rPr>
        <w:t xml:space="preserve">Quorum</w:t>
      </w:r>
    </w:p>
    <w:p w:rsidR="00000000" w:rsidDel="00000000" w:rsidP="00000000" w:rsidRDefault="00000000" w:rsidRPr="00000000" w14:paraId="00000012">
      <w:pPr>
        <w:contextualSpacing w:val="0"/>
        <w:jc w:val="both"/>
        <w:rPr>
          <w:b w:val="1"/>
          <w:color w:val="ff0000"/>
        </w:rPr>
      </w:pPr>
      <w:r w:rsidDel="00000000" w:rsidR="00000000" w:rsidRPr="00000000">
        <w:rPr>
          <w:rtl w:val="0"/>
        </w:rPr>
        <w:t xml:space="preserve">Quorum supports private transactions and smart contracts by splitting public and private state. The payload of private transactions is only visible to </w:t>
      </w:r>
      <w:r w:rsidDel="00000000" w:rsidR="00000000" w:rsidRPr="00000000">
        <w:rPr>
          <w:color w:val="24292e"/>
          <w:highlight w:val="white"/>
          <w:rtl w:val="0"/>
        </w:rPr>
        <w:t xml:space="preserve">participants whose public keys are specified in the </w:t>
      </w:r>
      <w:r w:rsidDel="00000000" w:rsidR="00000000" w:rsidRPr="00000000">
        <w:rPr>
          <w:rFonts w:ascii="Verdana" w:cs="Verdana" w:eastAsia="Verdana" w:hAnsi="Verdana"/>
          <w:i w:val="1"/>
          <w:color w:val="24292e"/>
          <w:rtl w:val="0"/>
        </w:rPr>
        <w:t xml:space="preserve">privateFor</w:t>
      </w:r>
      <w:r w:rsidDel="00000000" w:rsidR="00000000" w:rsidRPr="00000000">
        <w:rPr>
          <w:color w:val="24292e"/>
          <w:highlight w:val="white"/>
          <w:rtl w:val="0"/>
        </w:rPr>
        <w:t xml:space="preserve"> parameter. A private transaction is sent to the rest of the network if and only if the sender receives nack from all the participants in that private transaction. Once all the nacks are received, the sender replace the payload with a hash of the encrypted payload and propagate the transaction. A node that is not a participant of the private transaction will just skip it. On the other hand, a node participating in the transaction will be able to replace the hashes with the actual data and execute the smart contract.</w:t>
      </w:r>
      <w:r w:rsidDel="00000000" w:rsidR="00000000" w:rsidRPr="00000000">
        <w:rPr>
          <w:rtl w:val="0"/>
        </w:rPr>
        <w:t xml:space="preserve"> </w:t>
      </w:r>
      <w:commentRangeStart w:id="11"/>
      <w:r w:rsidDel="00000000" w:rsidR="00000000" w:rsidRPr="00000000">
        <w:rPr>
          <w:rtl w:val="0"/>
        </w:rPr>
        <w:t xml:space="preserve">The complete flow can be found at: </w:t>
      </w:r>
      <w:hyperlink r:id="rId7">
        <w:r w:rsidDel="00000000" w:rsidR="00000000" w:rsidRPr="00000000">
          <w:rPr>
            <w:color w:val="1155cc"/>
            <w:u w:val="single"/>
            <w:rtl w:val="0"/>
          </w:rPr>
          <w:t xml:space="preserve">https://github.com/jpmorganchase/quorum/wiki/Transaction-Processing</w:t>
        </w:r>
      </w:hyperlink>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3">
      <w:pPr>
        <w:pStyle w:val="Heading1"/>
        <w:contextualSpacing w:val="0"/>
        <w:jc w:val="both"/>
        <w:rPr/>
      </w:pPr>
      <w:bookmarkStart w:colFirst="0" w:colLast="0" w:name="_51bpc5bmyq8j" w:id="6"/>
      <w:bookmarkEnd w:id="6"/>
      <w:r w:rsidDel="00000000" w:rsidR="00000000" w:rsidRPr="00000000">
        <w:rPr>
          <w:rtl w:val="0"/>
        </w:rPr>
        <w:t xml:space="preserve">Approach</w:t>
      </w:r>
    </w:p>
    <w:p w:rsidR="00000000" w:rsidDel="00000000" w:rsidP="00000000" w:rsidRDefault="00000000" w:rsidRPr="00000000" w14:paraId="00000014">
      <w:pPr>
        <w:contextualSpacing w:val="0"/>
        <w:jc w:val="both"/>
        <w:rPr/>
      </w:pPr>
      <w:r w:rsidDel="00000000" w:rsidR="00000000" w:rsidRPr="00000000">
        <w:rPr>
          <w:rtl w:val="0"/>
        </w:rPr>
        <w:t xml:space="preserve">Fabric should introduce support for collections with a </w:t>
      </w:r>
      <w:r w:rsidDel="00000000" w:rsidR="00000000" w:rsidRPr="00000000">
        <w:rPr>
          <w:i w:val="1"/>
          <w:rtl w:val="0"/>
        </w:rPr>
        <w:t xml:space="preserve">local</w:t>
      </w:r>
      <w:r w:rsidDel="00000000" w:rsidR="00000000" w:rsidRPr="00000000">
        <w:rPr>
          <w:rtl w:val="0"/>
        </w:rPr>
        <w:t xml:space="preserve"> scope. A collection with </w:t>
      </w:r>
      <w:r w:rsidDel="00000000" w:rsidR="00000000" w:rsidRPr="00000000">
        <w:rPr>
          <w:i w:val="1"/>
          <w:rtl w:val="0"/>
        </w:rPr>
        <w:t xml:space="preserve">local</w:t>
      </w:r>
      <w:r w:rsidDel="00000000" w:rsidR="00000000" w:rsidRPr="00000000">
        <w:rPr>
          <w:rtl w:val="0"/>
        </w:rPr>
        <w:t xml:space="preserve"> scope is one where private data is disseminated </w:t>
      </w:r>
      <w:r w:rsidDel="00000000" w:rsidR="00000000" w:rsidRPr="00000000">
        <w:rPr>
          <w:rtl w:val="0"/>
        </w:rPr>
        <w:t xml:space="preserve">only within the organization of the peer receiving the chaincode invocation calling </w:t>
      </w:r>
      <w:r w:rsidDel="00000000" w:rsidR="00000000" w:rsidRPr="00000000">
        <w:rPr>
          <w:rFonts w:ascii="Courier New" w:cs="Courier New" w:eastAsia="Courier New" w:hAnsi="Courier New"/>
          <w:rtl w:val="0"/>
        </w:rPr>
        <w:t xml:space="preserve">PutPrivateState</w:t>
      </w:r>
      <w:r w:rsidDel="00000000" w:rsidR="00000000" w:rsidRPr="00000000">
        <w:rPr>
          <w:rtl w:val="0"/>
        </w:rPr>
        <w:t xml:space="preserve">.</w:t>
      </w:r>
      <w:r w:rsidDel="00000000" w:rsidR="00000000" w:rsidRPr="00000000">
        <w:rPr>
          <w:rtl w:val="0"/>
        </w:rPr>
        <w:t xml:space="preserve"> </w:t>
      </w:r>
      <w:commentRangeStart w:id="12"/>
      <w:commentRangeStart w:id="13"/>
      <w:commentRangeStart w:id="14"/>
      <w:r w:rsidDel="00000000" w:rsidR="00000000" w:rsidRPr="00000000">
        <w:rPr>
          <w:rtl w:val="0"/>
        </w:rPr>
        <w:t xml:space="preserve">A collection configured with local scope can then be used to disseminate private preimage data to a set of organizations that is determined at runtime by the application, without the need of statically defining collection members at configuration time.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Let us explain with an </w:t>
      </w:r>
      <w:r w:rsidDel="00000000" w:rsidR="00000000" w:rsidRPr="00000000">
        <w:rPr>
          <w:rtl w:val="0"/>
        </w:rPr>
        <w:t xml:space="preserve">example</w:t>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contextualSpacing w:val="1"/>
        <w:jc w:val="both"/>
        <w:rPr>
          <w:u w:val="none"/>
        </w:rPr>
      </w:pPr>
      <w:r w:rsidDel="00000000" w:rsidR="00000000" w:rsidRPr="00000000">
        <w:rPr>
          <w:rtl w:val="0"/>
        </w:rPr>
        <w:t xml:space="preserve">Collection “MyCollection” is defined with </w:t>
      </w:r>
      <w:r w:rsidDel="00000000" w:rsidR="00000000" w:rsidRPr="00000000">
        <w:rPr>
          <w:i w:val="1"/>
          <w:rtl w:val="0"/>
        </w:rPr>
        <w:t xml:space="preserve">local</w:t>
      </w:r>
      <w:r w:rsidDel="00000000" w:rsidR="00000000" w:rsidRPr="00000000">
        <w:rPr>
          <w:rtl w:val="0"/>
        </w:rPr>
        <w:t xml:space="preserve"> scope</w:t>
      </w:r>
      <w:r w:rsidDel="00000000" w:rsidR="00000000" w:rsidRPr="00000000">
        <w:rPr>
          <w:rtl w:val="0"/>
        </w:rPr>
        <w:t xml:space="preserve"> for chaincode “MyCC”; note that no dissemination policy is present in the collection definition;</w:t>
      </w:r>
    </w:p>
    <w:p w:rsidR="00000000" w:rsidDel="00000000" w:rsidP="00000000" w:rsidRDefault="00000000" w:rsidRPr="00000000" w14:paraId="00000018">
      <w:pPr>
        <w:numPr>
          <w:ilvl w:val="0"/>
          <w:numId w:val="1"/>
        </w:numPr>
        <w:ind w:left="720" w:hanging="360"/>
        <w:contextualSpacing w:val="1"/>
        <w:jc w:val="both"/>
        <w:rPr>
          <w:u w:val="none"/>
        </w:rPr>
      </w:pPr>
      <w:r w:rsidDel="00000000" w:rsidR="00000000" w:rsidRPr="00000000">
        <w:rPr>
          <w:rtl w:val="0"/>
        </w:rPr>
        <w:t xml:space="preserve">A client sends a transaction proposal to peers </w:t>
      </w:r>
      <w:r w:rsidDel="00000000" w:rsidR="00000000" w:rsidRPr="00000000">
        <w:rPr>
          <w:rtl w:val="0"/>
        </w:rPr>
        <w:t xml:space="preserve">P1 of orgA and P2 of orgB</w:t>
      </w:r>
      <w:r w:rsidDel="00000000" w:rsidR="00000000" w:rsidRPr="00000000">
        <w:rPr>
          <w:rtl w:val="0"/>
        </w:rPr>
        <w:t xml:space="preserve"> to invoke “MyCC”;</w:t>
      </w:r>
    </w:p>
    <w:p w:rsidR="00000000" w:rsidDel="00000000" w:rsidP="00000000" w:rsidRDefault="00000000" w:rsidRPr="00000000" w14:paraId="00000019">
      <w:pPr>
        <w:numPr>
          <w:ilvl w:val="0"/>
          <w:numId w:val="1"/>
        </w:numPr>
        <w:ind w:left="720" w:hanging="360"/>
        <w:contextualSpacing w:val="1"/>
        <w:jc w:val="both"/>
        <w:rPr>
          <w:u w:val="none"/>
        </w:rPr>
      </w:pPr>
      <w:r w:rsidDel="00000000" w:rsidR="00000000" w:rsidRPr="00000000">
        <w:rPr>
          <w:rtl w:val="0"/>
        </w:rPr>
        <w:t xml:space="preserve">As a result of the </w:t>
      </w:r>
      <w:r w:rsidDel="00000000" w:rsidR="00000000" w:rsidRPr="00000000">
        <w:rPr>
          <w:rtl w:val="0"/>
        </w:rPr>
        <w:t xml:space="preserve">cc invocation</w:t>
      </w:r>
      <w:r w:rsidDel="00000000" w:rsidR="00000000" w:rsidRPr="00000000">
        <w:rPr>
          <w:rtl w:val="0"/>
        </w:rPr>
        <w:t xml:space="preserve">, the chaincode calls </w:t>
      </w:r>
      <w:r w:rsidDel="00000000" w:rsidR="00000000" w:rsidRPr="00000000">
        <w:rPr>
          <w:rFonts w:ascii="Courier New" w:cs="Courier New" w:eastAsia="Courier New" w:hAnsi="Courier New"/>
          <w:rtl w:val="0"/>
        </w:rPr>
        <w:t xml:space="preserve">PutPrivateState</w:t>
      </w:r>
      <w:r w:rsidDel="00000000" w:rsidR="00000000" w:rsidRPr="00000000">
        <w:rPr>
          <w:rtl w:val="0"/>
        </w:rPr>
        <w:t xml:space="preserve"> with target collection ”MyCollection” for key “MyKey”;</w:t>
      </w:r>
    </w:p>
    <w:p w:rsidR="00000000" w:rsidDel="00000000" w:rsidP="00000000" w:rsidRDefault="00000000" w:rsidRPr="00000000" w14:paraId="0000001A">
      <w:pPr>
        <w:numPr>
          <w:ilvl w:val="0"/>
          <w:numId w:val="1"/>
        </w:numPr>
        <w:ind w:left="720" w:hanging="360"/>
        <w:contextualSpacing w:val="1"/>
        <w:jc w:val="both"/>
        <w:rPr>
          <w:ins w:author="超毅赵" w:id="1" w:date="2018-08-01T03:03:34Z"/>
          <w:u w:val="none"/>
        </w:rPr>
      </w:pPr>
      <w:commentRangeStart w:id="15"/>
      <w:commentRangeStart w:id="16"/>
      <w:commentRangeStart w:id="17"/>
      <w:commentRangeStart w:id="18"/>
      <w:commentRangeStart w:id="19"/>
      <w:r w:rsidDel="00000000" w:rsidR="00000000" w:rsidRPr="00000000">
        <w:rPr>
          <w:rtl w:val="0"/>
        </w:rPr>
        <w:t xml:space="preserve">The preimage data of “MyKey” is disseminated by P1</w:t>
      </w:r>
      <w:r w:rsidDel="00000000" w:rsidR="00000000" w:rsidRPr="00000000">
        <w:rPr>
          <w:rtl w:val="0"/>
        </w:rPr>
        <w:t xml:space="preserve"> to other peers of</w:t>
      </w:r>
      <w:ins w:author="超毅赵" w:id="1" w:date="2018-08-01T03:03:34Z">
        <w:r w:rsidDel="00000000" w:rsidR="00000000" w:rsidRPr="00000000">
          <w:rPr>
            <w:rtl w:val="0"/>
          </w:rPr>
        </w:r>
      </w:ins>
    </w:p>
    <w:p w:rsidR="00000000" w:rsidDel="00000000" w:rsidP="00000000" w:rsidRDefault="00000000" w:rsidRPr="00000000" w14:paraId="0000001B">
      <w:pPr>
        <w:numPr>
          <w:ilvl w:val="0"/>
          <w:numId w:val="1"/>
        </w:numPr>
        <w:ind w:left="720" w:hanging="360"/>
        <w:contextualSpacing w:val="1"/>
        <w:jc w:val="both"/>
        <w:rPr>
          <w:u w:val="none"/>
        </w:rPr>
      </w:pPr>
      <w:r w:rsidDel="00000000" w:rsidR="00000000" w:rsidRPr="00000000">
        <w:rPr>
          <w:rtl w:val="0"/>
        </w:rPr>
        <w:t xml:space="preserve"> orgA, and by P2 to other peers of orgB;</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In the case of </w:t>
      </w:r>
      <w:r w:rsidDel="00000000" w:rsidR="00000000" w:rsidRPr="00000000">
        <w:rPr>
          <w:rFonts w:ascii="Courier New" w:cs="Courier New" w:eastAsia="Courier New" w:hAnsi="Courier New"/>
          <w:rtl w:val="0"/>
        </w:rPr>
        <w:t xml:space="preserve">GetPrivateState</w:t>
      </w:r>
      <w:r w:rsidDel="00000000" w:rsidR="00000000" w:rsidRPr="00000000">
        <w:rPr>
          <w:rtl w:val="0"/>
        </w:rPr>
        <w:t xml:space="preserve">, the mechanism would not differ from how it works today: </w:t>
      </w:r>
      <w:r w:rsidDel="00000000" w:rsidR="00000000" w:rsidRPr="00000000">
        <w:rPr>
          <w:strike w:val="1"/>
          <w:rtl w:val="0"/>
        </w:rPr>
        <w:t xml:space="preserve">if the peer finds it does not have the preimage, it can ask other peers</w:t>
      </w:r>
      <w:commentRangeStart w:id="20"/>
      <w:commentRangeStart w:id="21"/>
      <w:commentRangeStart w:id="22"/>
      <w:commentRangeStart w:id="23"/>
      <w:commentRangeStart w:id="24"/>
      <w:commentRangeStart w:id="25"/>
      <w:commentRangeStart w:id="26"/>
      <w:commentRangeStart w:id="27"/>
      <w:commentRangeStart w:id="28"/>
      <w:r w:rsidDel="00000000" w:rsidR="00000000" w:rsidRPr="00000000">
        <w:rPr>
          <w:strike w:val="1"/>
          <w:rtl w:val="0"/>
        </w:rPr>
        <w:t xml:space="preserve"> within its org</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strike w:val="1"/>
          <w:rtl w:val="0"/>
        </w:rPr>
        <w:t xml:space="preserve"> for it (gossip pull)</w:t>
      </w:r>
      <w:r w:rsidDel="00000000" w:rsidR="00000000" w:rsidRPr="00000000">
        <w:rPr>
          <w:rtl w:val="0"/>
        </w:rPr>
        <w:t xml:space="preserve">gossip performs appropriate pulls to fill missing private data prior to the commit into the state, so at the time </w:t>
      </w:r>
      <w:r w:rsidDel="00000000" w:rsidR="00000000" w:rsidRPr="00000000">
        <w:rPr>
          <w:rFonts w:ascii="Courier New" w:cs="Courier New" w:eastAsia="Courier New" w:hAnsi="Courier New"/>
          <w:rtl w:val="0"/>
        </w:rPr>
        <w:t xml:space="preserve">GetPrivateState</w:t>
      </w:r>
      <w:r w:rsidDel="00000000" w:rsidR="00000000" w:rsidRPr="00000000">
        <w:rPr>
          <w:rtl w:val="0"/>
        </w:rPr>
        <w:t xml:space="preserve"> is called, preimage data should be available. If the peer does not have it, the key at the current version is not part of its local collection and the peer cannot endorse.</w:t>
      </w:r>
    </w:p>
    <w:p w:rsidR="00000000" w:rsidDel="00000000" w:rsidP="00000000" w:rsidRDefault="00000000" w:rsidRPr="00000000" w14:paraId="0000001E">
      <w:pPr>
        <w:pStyle w:val="Heading3"/>
        <w:contextualSpacing w:val="0"/>
        <w:jc w:val="both"/>
        <w:rPr/>
      </w:pPr>
      <w:bookmarkStart w:colFirst="0" w:colLast="0" w:name="_f8fppulx9m9b" w:id="7"/>
      <w:bookmarkEnd w:id="7"/>
      <w:r w:rsidDel="00000000" w:rsidR="00000000" w:rsidRPr="00000000">
        <w:rPr>
          <w:rtl w:val="0"/>
        </w:rPr>
        <w:t xml:space="preserve">Members of a local collection</w:t>
      </w:r>
    </w:p>
    <w:p w:rsidR="00000000" w:rsidDel="00000000" w:rsidP="00000000" w:rsidRDefault="00000000" w:rsidRPr="00000000" w14:paraId="0000001F">
      <w:pPr>
        <w:contextualSpacing w:val="0"/>
        <w:jc w:val="both"/>
        <w:rPr/>
      </w:pPr>
      <w:commentRangeStart w:id="29"/>
      <w:commentRangeStart w:id="30"/>
      <w:r w:rsidDel="00000000" w:rsidR="00000000" w:rsidRPr="00000000">
        <w:rPr>
          <w:rtl w:val="0"/>
        </w:rPr>
        <w:t xml:space="preserve">Members of a local collection are implicitly determined on an organization per key-version granularity.</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They can change on a per transaction basis, depending on whom the client sends the transaction proposal to as only these organizations will have the preimage.</w:t>
      </w:r>
    </w:p>
    <w:p w:rsidR="00000000" w:rsidDel="00000000" w:rsidP="00000000" w:rsidRDefault="00000000" w:rsidRPr="00000000" w14:paraId="00000020">
      <w:pPr>
        <w:contextualSpacing w:val="0"/>
        <w:jc w:val="both"/>
        <w:rPr/>
      </w:pPr>
      <w:r w:rsidDel="00000000" w:rsidR="00000000" w:rsidRPr="00000000">
        <w:rPr>
          <w:rtl w:val="0"/>
        </w:rPr>
        <w:t xml:space="preserve">If the application logic requires that an org needs to know the value of a key for which it did not endorse the proposal that “created” it (e.g., in an asset transfer scenario),</w:t>
      </w:r>
      <w:commentRangeStart w:id="31"/>
      <w:r w:rsidDel="00000000" w:rsidR="00000000" w:rsidRPr="00000000">
        <w:rPr>
          <w:rtl w:val="0"/>
        </w:rPr>
        <w:t xml:space="preserve"> the client can simply make the key available to this org</w:t>
      </w:r>
      <w:commentRangeEnd w:id="31"/>
      <w:r w:rsidDel="00000000" w:rsidR="00000000" w:rsidRPr="00000000">
        <w:commentReference w:id="31"/>
      </w:r>
      <w:r w:rsidDel="00000000" w:rsidR="00000000" w:rsidRPr="00000000">
        <w:rPr>
          <w:rtl w:val="0"/>
        </w:rPr>
        <w:t xml:space="preserve"> </w:t>
      </w:r>
      <w:commentRangeStart w:id="32"/>
      <w:r w:rsidDel="00000000" w:rsidR="00000000" w:rsidRPr="00000000">
        <w:rPr>
          <w:rtl w:val="0"/>
        </w:rPr>
        <w:t xml:space="preserve">by letting it endorse a proposal that sets a new version of the same key</w:t>
      </w:r>
      <w:commentRangeEnd w:id="32"/>
      <w:r w:rsidDel="00000000" w:rsidR="00000000" w:rsidRPr="00000000">
        <w:commentReference w:id="32"/>
      </w:r>
      <w:r w:rsidDel="00000000" w:rsidR="00000000" w:rsidRPr="00000000">
        <w:rPr>
          <w:rtl w:val="0"/>
        </w:rPr>
        <w:t xml:space="preserve"> (with the same or a new value).</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commentRangeStart w:id="33"/>
      <w:commentRangeStart w:id="34"/>
      <w:r w:rsidDel="00000000" w:rsidR="00000000" w:rsidRPr="00000000">
        <w:rPr>
          <w:rtl w:val="0"/>
        </w:rPr>
        <w:t xml:space="preserve">The minimum amount of functionality required is storing preimages </w:t>
      </w:r>
      <w:r w:rsidDel="00000000" w:rsidR="00000000" w:rsidRPr="00000000">
        <w:rPr>
          <w:i w:val="1"/>
          <w:rtl w:val="0"/>
        </w:rPr>
        <w:t xml:space="preserve">locally</w:t>
      </w:r>
      <w:r w:rsidDel="00000000" w:rsidR="00000000" w:rsidRPr="00000000">
        <w:rPr>
          <w:rtl w:val="0"/>
        </w:rPr>
        <w:t xml:space="preserve"> and gossiping them </w:t>
      </w:r>
      <w:r w:rsidDel="00000000" w:rsidR="00000000" w:rsidRPr="00000000">
        <w:rPr>
          <w:i w:val="1"/>
          <w:rtl w:val="0"/>
        </w:rPr>
        <w:t xml:space="preserve">within</w:t>
      </w:r>
      <w:r w:rsidDel="00000000" w:rsidR="00000000" w:rsidRPr="00000000">
        <w:rPr>
          <w:rtl w:val="0"/>
        </w:rPr>
        <w:t xml:space="preserve"> an organization, both of which are already supported by fabric today.</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The peer will receive proposal arguments/transient and its chaincode may call </w:t>
      </w:r>
      <w:r w:rsidDel="00000000" w:rsidR="00000000" w:rsidRPr="00000000">
        <w:rPr>
          <w:rFonts w:ascii="Courier New" w:cs="Courier New" w:eastAsia="Courier New" w:hAnsi="Courier New"/>
          <w:rtl w:val="0"/>
        </w:rPr>
        <w:t xml:space="preserve">PutPrivateState</w:t>
      </w:r>
      <w:r w:rsidDel="00000000" w:rsidR="00000000" w:rsidRPr="00000000">
        <w:rPr>
          <w:rtl w:val="0"/>
        </w:rPr>
        <w:t xml:space="preserve"> on the local collection, instructing the peer to </w:t>
      </w:r>
    </w:p>
    <w:p w:rsidR="00000000" w:rsidDel="00000000" w:rsidP="00000000" w:rsidRDefault="00000000" w:rsidRPr="00000000" w14:paraId="00000023">
      <w:pPr>
        <w:numPr>
          <w:ilvl w:val="0"/>
          <w:numId w:val="4"/>
        </w:numPr>
        <w:ind w:left="720" w:hanging="360"/>
        <w:contextualSpacing w:val="1"/>
        <w:jc w:val="both"/>
        <w:rPr>
          <w:u w:val="none"/>
        </w:rPr>
      </w:pPr>
      <w:r w:rsidDel="00000000" w:rsidR="00000000" w:rsidRPr="00000000">
        <w:rPr>
          <w:rtl w:val="0"/>
        </w:rPr>
        <w:t xml:space="preserve">Produce a RWSet with hashed data</w:t>
      </w:r>
    </w:p>
    <w:p w:rsidR="00000000" w:rsidDel="00000000" w:rsidP="00000000" w:rsidRDefault="00000000" w:rsidRPr="00000000" w14:paraId="00000024">
      <w:pPr>
        <w:numPr>
          <w:ilvl w:val="0"/>
          <w:numId w:val="4"/>
        </w:numPr>
        <w:ind w:left="720" w:hanging="360"/>
        <w:contextualSpacing w:val="1"/>
        <w:jc w:val="both"/>
        <w:rPr>
          <w:u w:val="none"/>
        </w:rPr>
      </w:pPr>
      <w:r w:rsidDel="00000000" w:rsidR="00000000" w:rsidRPr="00000000">
        <w:rPr>
          <w:rtl w:val="0"/>
        </w:rPr>
        <w:t xml:space="preserve">Store preimage data solely in its own sideDB and disseminate to peers of its org.</w:t>
      </w:r>
    </w:p>
    <w:p w:rsidR="00000000" w:rsidDel="00000000" w:rsidP="00000000" w:rsidRDefault="00000000" w:rsidRPr="00000000" w14:paraId="00000025">
      <w:pPr>
        <w:pStyle w:val="Heading1"/>
        <w:contextualSpacing w:val="0"/>
        <w:jc w:val="both"/>
        <w:rPr>
          <w:sz w:val="22"/>
          <w:szCs w:val="22"/>
        </w:rPr>
      </w:pPr>
      <w:bookmarkStart w:colFirst="0" w:colLast="0" w:name="_m7gfoj7kvqj" w:id="8"/>
      <w:bookmarkEnd w:id="8"/>
      <w:r w:rsidDel="00000000" w:rsidR="00000000" w:rsidRPr="00000000">
        <w:rPr>
          <w:rtl w:val="0"/>
        </w:rPr>
        <w:t xml:space="preserve">Pros</w:t>
      </w: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jc w:val="both"/>
        <w:rPr/>
      </w:pPr>
      <w:r w:rsidDel="00000000" w:rsidR="00000000" w:rsidRPr="00000000">
        <w:rPr>
          <w:b w:val="1"/>
          <w:rtl w:val="0"/>
        </w:rPr>
        <w:t xml:space="preserve">Security</w:t>
      </w:r>
      <w:r w:rsidDel="00000000" w:rsidR="00000000" w:rsidRPr="00000000">
        <w:rPr>
          <w:rtl w:val="0"/>
        </w:rPr>
        <w:t xml:space="preserve">: this approach ensures no information is leaked other than the content of the KVS key and the (salted) hash of the KVS value. </w:t>
      </w:r>
      <w:commentRangeStart w:id="35"/>
      <w:commentRangeStart w:id="36"/>
      <w:commentRangeStart w:id="37"/>
      <w:commentRangeStart w:id="38"/>
      <w:r w:rsidDel="00000000" w:rsidR="00000000" w:rsidRPr="00000000">
        <w:rPr>
          <w:rtl w:val="0"/>
        </w:rPr>
        <w:t xml:space="preserve">Removing the need for collection configuration and limiting gossip to preimage dissemination within an organization reduces the potential for attacks on preimage integrity;</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027">
      <w:pPr>
        <w:numPr>
          <w:ilvl w:val="0"/>
          <w:numId w:val="2"/>
        </w:numPr>
        <w:ind w:left="720" w:hanging="360"/>
        <w:contextualSpacing w:val="1"/>
        <w:jc w:val="both"/>
        <w:rPr/>
      </w:pPr>
      <w:r w:rsidDel="00000000" w:rsidR="00000000" w:rsidRPr="00000000">
        <w:rPr>
          <w:b w:val="1"/>
          <w:rtl w:val="0"/>
        </w:rPr>
        <w:t xml:space="preserve">Preimage integrity</w:t>
      </w:r>
      <w:r w:rsidDel="00000000" w:rsidR="00000000" w:rsidRPr="00000000">
        <w:rPr>
          <w:rtl w:val="0"/>
        </w:rPr>
        <w:t xml:space="preserve">: </w:t>
      </w:r>
      <w:commentRangeStart w:id="39"/>
      <w:commentRangeStart w:id="40"/>
      <w:r w:rsidDel="00000000" w:rsidR="00000000" w:rsidRPr="00000000">
        <w:rPr>
          <w:rtl w:val="0"/>
        </w:rPr>
        <w:t xml:space="preserve">this approach guarantees by default that the preimage is the same across orgs</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for the same private data write, because the orgs that received the proposal have independently generated a RWSet with hashed data. This advantage is strengthened by an endorsement policy that requires multiple orgs to endorse and thus guarantees that more than one org has the preimage.</w:t>
      </w:r>
    </w:p>
    <w:p w:rsidR="00000000" w:rsidDel="00000000" w:rsidP="00000000" w:rsidRDefault="00000000" w:rsidRPr="00000000" w14:paraId="00000028">
      <w:pPr>
        <w:numPr>
          <w:ilvl w:val="0"/>
          <w:numId w:val="2"/>
        </w:numPr>
        <w:ind w:left="720" w:hanging="360"/>
        <w:contextualSpacing w:val="1"/>
        <w:jc w:val="both"/>
        <w:rPr/>
      </w:pPr>
      <w:r w:rsidDel="00000000" w:rsidR="00000000" w:rsidRPr="00000000">
        <w:rPr>
          <w:b w:val="1"/>
          <w:rtl w:val="0"/>
        </w:rPr>
        <w:t xml:space="preserve">Flexibility</w:t>
      </w:r>
      <w:r w:rsidDel="00000000" w:rsidR="00000000" w:rsidRPr="00000000">
        <w:rPr>
          <w:rtl w:val="0"/>
        </w:rPr>
        <w:t xml:space="preserve">: cc developers don’t have to pre-install all required permutations of org members as collection definitions; they don’t have to upgrade this list in case of unforeseen combinations;</w:t>
      </w:r>
    </w:p>
    <w:p w:rsidR="00000000" w:rsidDel="00000000" w:rsidP="00000000" w:rsidRDefault="00000000" w:rsidRPr="00000000" w14:paraId="00000029">
      <w:pPr>
        <w:numPr>
          <w:ilvl w:val="0"/>
          <w:numId w:val="2"/>
        </w:numPr>
        <w:ind w:left="720" w:hanging="360"/>
        <w:contextualSpacing w:val="1"/>
        <w:jc w:val="both"/>
        <w:rPr>
          <w:sz w:val="22"/>
          <w:szCs w:val="22"/>
        </w:rPr>
      </w:pPr>
      <w:r w:rsidDel="00000000" w:rsidR="00000000" w:rsidRPr="00000000">
        <w:rPr>
          <w:b w:val="1"/>
          <w:rtl w:val="0"/>
        </w:rPr>
        <w:t xml:space="preserve">Competition</w:t>
      </w:r>
      <w:r w:rsidDel="00000000" w:rsidR="00000000" w:rsidRPr="00000000">
        <w:rPr>
          <w:rtl w:val="0"/>
        </w:rPr>
        <w:t xml:space="preserve">: </w:t>
      </w:r>
      <w:r w:rsidDel="00000000" w:rsidR="00000000" w:rsidRPr="00000000">
        <w:rPr>
          <w:u w:val="single"/>
          <w:rtl w:val="0"/>
        </w:rPr>
        <w:t xml:space="preserve">corda and quorum support this kind of flexibility and security</w:t>
      </w:r>
      <w:r w:rsidDel="00000000" w:rsidR="00000000" w:rsidRPr="00000000">
        <w:rPr>
          <w:rtl w:val="0"/>
        </w:rPr>
        <w:t xml:space="preserve">, which is </w:t>
      </w:r>
      <w:r w:rsidDel="00000000" w:rsidR="00000000" w:rsidRPr="00000000">
        <w:rPr>
          <w:b w:val="1"/>
          <w:rtl w:val="0"/>
        </w:rPr>
        <w:t xml:space="preserve">NOT</w:t>
      </w:r>
      <w:r w:rsidDel="00000000" w:rsidR="00000000" w:rsidRPr="00000000">
        <w:rPr>
          <w:rtl w:val="0"/>
        </w:rPr>
        <w:t xml:space="preserve"> supported by fabric with the current static collection definitions.</w:t>
      </w:r>
    </w:p>
    <w:p w:rsidR="00000000" w:rsidDel="00000000" w:rsidP="00000000" w:rsidRDefault="00000000" w:rsidRPr="00000000" w14:paraId="0000002A">
      <w:pPr>
        <w:pStyle w:val="Heading1"/>
        <w:contextualSpacing w:val="0"/>
        <w:jc w:val="both"/>
        <w:rPr/>
      </w:pPr>
      <w:bookmarkStart w:colFirst="0" w:colLast="0" w:name="_hj7chon8ghki" w:id="9"/>
      <w:bookmarkEnd w:id="9"/>
      <w:r w:rsidDel="00000000" w:rsidR="00000000" w:rsidRPr="00000000">
        <w:rPr>
          <w:rtl w:val="0"/>
        </w:rPr>
        <w:t xml:space="preserve">Impact on the various components</w:t>
      </w:r>
    </w:p>
    <w:p w:rsidR="00000000" w:rsidDel="00000000" w:rsidP="00000000" w:rsidRDefault="00000000" w:rsidRPr="00000000" w14:paraId="0000002B">
      <w:pPr>
        <w:contextualSpacing w:val="0"/>
        <w:jc w:val="both"/>
        <w:rPr/>
      </w:pPr>
      <w:r w:rsidDel="00000000" w:rsidR="00000000" w:rsidRPr="00000000">
        <w:rPr>
          <w:rtl w:val="0"/>
        </w:rPr>
        <w:t xml:space="preserve">Collections with a </w:t>
      </w:r>
      <w:r w:rsidDel="00000000" w:rsidR="00000000" w:rsidRPr="00000000">
        <w:rPr>
          <w:i w:val="1"/>
          <w:rtl w:val="0"/>
        </w:rPr>
        <w:t xml:space="preserve">local</w:t>
      </w:r>
      <w:r w:rsidDel="00000000" w:rsidR="00000000" w:rsidRPr="00000000">
        <w:rPr>
          <w:rtl w:val="0"/>
        </w:rPr>
        <w:t xml:space="preserve"> scope is implemented as an extension to the current collection components and so the impact on each, and the additional code changes required to implement them, is minimal.</w:t>
      </w:r>
    </w:p>
    <w:p w:rsidR="00000000" w:rsidDel="00000000" w:rsidP="00000000" w:rsidRDefault="00000000" w:rsidRPr="00000000" w14:paraId="0000002C">
      <w:pPr>
        <w:pStyle w:val="Heading2"/>
        <w:contextualSpacing w:val="0"/>
        <w:jc w:val="both"/>
        <w:rPr/>
      </w:pPr>
      <w:bookmarkStart w:colFirst="0" w:colLast="0" w:name="_s1rjsmk8fhyb" w:id="10"/>
      <w:bookmarkEnd w:id="10"/>
      <w:r w:rsidDel="00000000" w:rsidR="00000000" w:rsidRPr="00000000">
        <w:rPr>
          <w:rtl w:val="0"/>
        </w:rPr>
        <w:t xml:space="preserve">Gossip</w:t>
      </w:r>
    </w:p>
    <w:p w:rsidR="00000000" w:rsidDel="00000000" w:rsidP="00000000" w:rsidRDefault="00000000" w:rsidRPr="00000000" w14:paraId="0000002D">
      <w:pPr>
        <w:contextualSpacing w:val="0"/>
        <w:jc w:val="both"/>
        <w:rPr/>
      </w:pPr>
      <w:commentRangeStart w:id="41"/>
      <w:commentRangeStart w:id="42"/>
      <w:r w:rsidDel="00000000" w:rsidR="00000000" w:rsidRPr="00000000">
        <w:rPr>
          <w:rtl w:val="0"/>
        </w:rPr>
        <w:t xml:space="preserve">With this approach, gossip only disseminates preimages of private data within an organization. Preimages would be pushed to sufficiently many peers before a transaction calling </w:t>
      </w:r>
      <w:r w:rsidDel="00000000" w:rsidR="00000000" w:rsidRPr="00000000">
        <w:rPr>
          <w:rFonts w:ascii="Courier New" w:cs="Courier New" w:eastAsia="Courier New" w:hAnsi="Courier New"/>
          <w:rtl w:val="0"/>
        </w:rPr>
        <w:t xml:space="preserve">PutPrivateState </w:t>
      </w:r>
      <w:r w:rsidDel="00000000" w:rsidR="00000000" w:rsidRPr="00000000">
        <w:rPr>
          <w:rtl w:val="0"/>
        </w:rPr>
        <w:t xml:space="preserve">is endorsed</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t xml:space="preserve">.</w:t>
      </w:r>
    </w:p>
    <w:p w:rsidR="00000000" w:rsidDel="00000000" w:rsidP="00000000" w:rsidRDefault="00000000" w:rsidRPr="00000000" w14:paraId="0000002E">
      <w:pPr>
        <w:contextualSpacing w:val="0"/>
        <w:jc w:val="both"/>
        <w:rPr/>
      </w:pPr>
      <w:r w:rsidDel="00000000" w:rsidR="00000000" w:rsidRPr="00000000">
        <w:rPr>
          <w:rtl w:val="0"/>
        </w:rPr>
        <w:t xml:space="preserve">The gossip pull of preimages needs to be changed. Currently, gossip will try to pull missing preimages from other peers across organizations based on two properties:</w:t>
      </w:r>
    </w:p>
    <w:p w:rsidR="00000000" w:rsidDel="00000000" w:rsidP="00000000" w:rsidRDefault="00000000" w:rsidRPr="00000000" w14:paraId="0000002F">
      <w:pPr>
        <w:numPr>
          <w:ilvl w:val="0"/>
          <w:numId w:val="3"/>
        </w:numPr>
        <w:ind w:left="720" w:hanging="360"/>
        <w:contextualSpacing w:val="1"/>
        <w:jc w:val="both"/>
        <w:rPr>
          <w:u w:val="none"/>
        </w:rPr>
      </w:pPr>
      <w:r w:rsidDel="00000000" w:rsidR="00000000" w:rsidRPr="00000000">
        <w:rPr>
          <w:rtl w:val="0"/>
        </w:rPr>
        <w:t xml:space="preserve">The peer in question matches a filter as provided by the collection configuration.</w:t>
      </w:r>
    </w:p>
    <w:p w:rsidR="00000000" w:rsidDel="00000000" w:rsidP="00000000" w:rsidRDefault="00000000" w:rsidRPr="00000000" w14:paraId="00000030">
      <w:pPr>
        <w:numPr>
          <w:ilvl w:val="0"/>
          <w:numId w:val="3"/>
        </w:numPr>
        <w:ind w:left="720" w:hanging="360"/>
        <w:contextualSpacing w:val="1"/>
        <w:jc w:val="both"/>
        <w:rPr>
          <w:u w:val="none"/>
        </w:rPr>
      </w:pPr>
      <w:r w:rsidDel="00000000" w:rsidR="00000000" w:rsidRPr="00000000">
        <w:rPr>
          <w:rtl w:val="0"/>
        </w:rPr>
        <w:t xml:space="preserve">The peer in question endorsed the transaction, if it is known (which is not the case if Idemix is used).</w:t>
      </w:r>
    </w:p>
    <w:p w:rsidR="00000000" w:rsidDel="00000000" w:rsidP="00000000" w:rsidRDefault="00000000" w:rsidRPr="00000000" w14:paraId="00000031">
      <w:pPr>
        <w:contextualSpacing w:val="0"/>
        <w:jc w:val="both"/>
        <w:rPr/>
      </w:pPr>
      <w:r w:rsidDel="00000000" w:rsidR="00000000" w:rsidRPr="00000000">
        <w:rPr>
          <w:rtl w:val="0"/>
        </w:rPr>
        <w:t xml:space="preserve">While (1) is taken care of by the local collection-specific collection store and configuration,</w:t>
      </w:r>
      <w:commentRangeStart w:id="43"/>
      <w:r w:rsidDel="00000000" w:rsidR="00000000" w:rsidRPr="00000000">
        <w:rPr>
          <w:rtl w:val="0"/>
        </w:rPr>
        <w:t xml:space="preserve"> (2) is an issue: </w:t>
      </w:r>
      <w:commentRangeEnd w:id="43"/>
      <w:r w:rsidDel="00000000" w:rsidR="00000000" w:rsidRPr="00000000">
        <w:commentReference w:id="43"/>
      </w:r>
      <w:r w:rsidDel="00000000" w:rsidR="00000000" w:rsidRPr="00000000">
        <w:rPr>
          <w:rtl w:val="0"/>
        </w:rPr>
        <w:t xml:space="preserve">since all organizations are technically members of a local collection, a peer from org A will try to pull data from the local collection of org B - which is going to fail because preimages of the local collection are not shared across organizations. This behavior needs to be changed to honor local collections.</w:t>
      </w:r>
    </w:p>
    <w:p w:rsidR="00000000" w:rsidDel="00000000" w:rsidP="00000000" w:rsidRDefault="00000000" w:rsidRPr="00000000" w14:paraId="00000032">
      <w:pPr>
        <w:pStyle w:val="Heading3"/>
        <w:contextualSpacing w:val="0"/>
        <w:jc w:val="both"/>
        <w:rPr/>
      </w:pPr>
      <w:bookmarkStart w:colFirst="0" w:colLast="0" w:name="_nawq0cy2mc3j" w:id="11"/>
      <w:bookmarkEnd w:id="11"/>
      <w:r w:rsidDel="00000000" w:rsidR="00000000" w:rsidRPr="00000000">
        <w:rPr>
          <w:rtl w:val="0"/>
        </w:rPr>
        <w:t xml:space="preserve">Collection store &amp; configuration</w:t>
      </w:r>
    </w:p>
    <w:p w:rsidR="00000000" w:rsidDel="00000000" w:rsidP="00000000" w:rsidRDefault="00000000" w:rsidRPr="00000000" w14:paraId="00000033">
      <w:pPr>
        <w:contextualSpacing w:val="0"/>
        <w:jc w:val="both"/>
        <w:rPr/>
      </w:pPr>
      <w:r w:rsidDel="00000000" w:rsidR="00000000" w:rsidRPr="00000000">
        <w:rPr>
          <w:rtl w:val="0"/>
        </w:rPr>
        <w:t xml:space="preserve">Gossip uses the concept of collection store to route private data pushes and pulls. The collection definition should be enhanced with an option to enable </w:t>
      </w:r>
      <w:r w:rsidDel="00000000" w:rsidR="00000000" w:rsidRPr="00000000">
        <w:rPr>
          <w:i w:val="1"/>
          <w:rtl w:val="0"/>
        </w:rPr>
        <w:t xml:space="preserve">local</w:t>
      </w:r>
      <w:r w:rsidDel="00000000" w:rsidR="00000000" w:rsidRPr="00000000">
        <w:rPr>
          <w:rtl w:val="0"/>
        </w:rPr>
        <w:t xml:space="preserve"> scope, </w:t>
      </w:r>
      <w:commentRangeStart w:id="44"/>
      <w:commentRangeStart w:id="45"/>
      <w:r w:rsidDel="00000000" w:rsidR="00000000" w:rsidRPr="00000000">
        <w:rPr>
          <w:rtl w:val="0"/>
        </w:rPr>
        <w:t xml:space="preserve">ensuring that private data written to that collection </w:t>
      </w:r>
      <w:r w:rsidDel="00000000" w:rsidR="00000000" w:rsidRPr="00000000">
        <w:rPr>
          <w:rtl w:val="0"/>
        </w:rPr>
        <w:t xml:space="preserve">is only disseminated within an organization</w:t>
      </w:r>
      <w:r w:rsidDel="00000000" w:rsidR="00000000" w:rsidRPr="00000000">
        <w:rPr>
          <w:rtl w:val="0"/>
        </w:rPr>
        <w:t xml:space="preserve">.</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t xml:space="preserve"> As stated above, this behavior needs to be honored by the default gossip pull behavior as well.</w:t>
      </w:r>
    </w:p>
    <w:p w:rsidR="00000000" w:rsidDel="00000000" w:rsidP="00000000" w:rsidRDefault="00000000" w:rsidRPr="00000000" w14:paraId="00000034">
      <w:pPr>
        <w:pStyle w:val="Heading2"/>
        <w:contextualSpacing w:val="0"/>
        <w:jc w:val="both"/>
        <w:rPr/>
      </w:pPr>
      <w:bookmarkStart w:colFirst="0" w:colLast="0" w:name="_s0q1c0nsudf" w:id="12"/>
      <w:bookmarkEnd w:id="12"/>
      <w:r w:rsidDel="00000000" w:rsidR="00000000" w:rsidRPr="00000000">
        <w:rPr>
          <w:rtl w:val="0"/>
        </w:rPr>
        <w:t xml:space="preserve">Committer</w:t>
      </w:r>
    </w:p>
    <w:p w:rsidR="00000000" w:rsidDel="00000000" w:rsidP="00000000" w:rsidRDefault="00000000" w:rsidRPr="00000000" w14:paraId="00000035">
      <w:pPr>
        <w:contextualSpacing w:val="0"/>
        <w:jc w:val="both"/>
        <w:rPr/>
      </w:pPr>
      <w:r w:rsidDel="00000000" w:rsidR="00000000" w:rsidRPr="00000000">
        <w:rPr>
          <w:rtl w:val="0"/>
        </w:rPr>
        <w:t xml:space="preserve">Between validating and committing a transaction </w:t>
      </w:r>
      <w:commentRangeStart w:id="46"/>
      <w:commentRangeStart w:id="47"/>
      <w:r w:rsidDel="00000000" w:rsidR="00000000" w:rsidRPr="00000000">
        <w:rPr>
          <w:rtl w:val="0"/>
        </w:rPr>
        <w:t xml:space="preserve">that contains writes into a collection with a </w:t>
      </w:r>
      <w:r w:rsidDel="00000000" w:rsidR="00000000" w:rsidRPr="00000000">
        <w:rPr>
          <w:i w:val="1"/>
          <w:rtl w:val="0"/>
        </w:rPr>
        <w:t xml:space="preserve">local</w:t>
      </w:r>
      <w:r w:rsidDel="00000000" w:rsidR="00000000" w:rsidRPr="00000000">
        <w:rPr>
          <w:rtl w:val="0"/>
        </w:rPr>
        <w:t xml:space="preserve"> scope, the committer can perform gossip pull from other peers</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t xml:space="preserve"> of its own organization to retrieve preimages. If the preimage was received, the committer commits it to its sideDB. </w:t>
      </w:r>
      <w:commentRangeStart w:id="48"/>
      <w:commentRangeStart w:id="49"/>
      <w:commentRangeStart w:id="50"/>
      <w:commentRangeStart w:id="51"/>
      <w:commentRangeStart w:id="52"/>
      <w:r w:rsidDel="00000000" w:rsidR="00000000" w:rsidRPr="00000000">
        <w:rPr>
          <w:rtl w:val="0"/>
        </w:rPr>
        <w:t xml:space="preserve">If the preimage is not available, the tx is committed without private data.</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pStyle w:val="Heading2"/>
        <w:contextualSpacing w:val="0"/>
        <w:jc w:val="both"/>
        <w:rPr/>
      </w:pPr>
      <w:bookmarkStart w:colFirst="0" w:colLast="0" w:name="_yk1hhffujvor" w:id="13"/>
      <w:bookmarkEnd w:id="13"/>
      <w:r w:rsidDel="00000000" w:rsidR="00000000" w:rsidRPr="00000000">
        <w:rPr>
          <w:rtl w:val="0"/>
        </w:rPr>
        <w:t xml:space="preserve">Salt</w:t>
      </w:r>
    </w:p>
    <w:p w:rsidR="00000000" w:rsidDel="00000000" w:rsidP="00000000" w:rsidRDefault="00000000" w:rsidRPr="00000000" w14:paraId="00000038">
      <w:pPr>
        <w:contextualSpacing w:val="0"/>
        <w:jc w:val="both"/>
        <w:rPr/>
      </w:pPr>
      <w:r w:rsidDel="00000000" w:rsidR="00000000" w:rsidRPr="00000000">
        <w:rPr>
          <w:rtl w:val="0"/>
        </w:rPr>
        <w:t xml:space="preserve">As we know, salt has to be used to make sure that the hashed data on the ledger does not leak information about the preimage. This can be achieved simply by requiring the invoker of a transaction that calls </w:t>
      </w:r>
      <w:r w:rsidDel="00000000" w:rsidR="00000000" w:rsidRPr="00000000">
        <w:rPr>
          <w:rFonts w:ascii="Courier New" w:cs="Courier New" w:eastAsia="Courier New" w:hAnsi="Courier New"/>
          <w:rtl w:val="0"/>
        </w:rPr>
        <w:t xml:space="preserve">PutPrivateState</w:t>
      </w:r>
      <w:r w:rsidDel="00000000" w:rsidR="00000000" w:rsidRPr="00000000">
        <w:rPr>
          <w:rtl w:val="0"/>
        </w:rPr>
        <w:t xml:space="preserve"> into a collections with a </w:t>
      </w:r>
      <w:r w:rsidDel="00000000" w:rsidR="00000000" w:rsidRPr="00000000">
        <w:rPr>
          <w:i w:val="1"/>
          <w:rtl w:val="0"/>
        </w:rPr>
        <w:t xml:space="preserve">local</w:t>
      </w:r>
      <w:r w:rsidDel="00000000" w:rsidR="00000000" w:rsidRPr="00000000">
        <w:rPr>
          <w:rtl w:val="0"/>
        </w:rPr>
        <w:t xml:space="preserve"> scope to provide a salt through the transient field. A convenience layer of the shim will prepend it to the value parameter of corresponding </w:t>
      </w:r>
      <w:r w:rsidDel="00000000" w:rsidR="00000000" w:rsidRPr="00000000">
        <w:rPr>
          <w:rFonts w:ascii="Courier New" w:cs="Courier New" w:eastAsia="Courier New" w:hAnsi="Courier New"/>
          <w:rtl w:val="0"/>
        </w:rPr>
        <w:t xml:space="preserve">PutPrivateData</w:t>
      </w:r>
      <w:r w:rsidDel="00000000" w:rsidR="00000000" w:rsidRPr="00000000">
        <w:rPr>
          <w:rtl w:val="0"/>
        </w:rPr>
        <w:t xml:space="preserve"> invocations. This ensures that the same chaincode invocation at multiple peers will produce equal results that can be endorsed by all peers.</w:t>
      </w:r>
    </w:p>
    <w:p w:rsidR="00000000" w:rsidDel="00000000" w:rsidP="00000000" w:rsidRDefault="00000000" w:rsidRPr="00000000" w14:paraId="00000039">
      <w:pPr>
        <w:pStyle w:val="Heading2"/>
        <w:contextualSpacing w:val="0"/>
        <w:jc w:val="both"/>
        <w:rPr/>
      </w:pPr>
      <w:bookmarkStart w:colFirst="0" w:colLast="0" w:name="_wrg4zgh3q1el" w:id="14"/>
      <w:bookmarkEnd w:id="14"/>
      <w:r w:rsidDel="00000000" w:rsidR="00000000" w:rsidRPr="00000000">
        <w:rPr>
          <w:rtl w:val="0"/>
        </w:rPr>
        <w:t xml:space="preserve">Security considerations and Endorsement Policies</w:t>
      </w:r>
    </w:p>
    <w:p w:rsidR="00000000" w:rsidDel="00000000" w:rsidP="00000000" w:rsidRDefault="00000000" w:rsidRPr="00000000" w14:paraId="0000003A">
      <w:pPr>
        <w:contextualSpacing w:val="0"/>
        <w:jc w:val="both"/>
        <w:rPr/>
      </w:pPr>
      <w:r w:rsidDel="00000000" w:rsidR="00000000" w:rsidRPr="00000000">
        <w:rPr>
          <w:rtl w:val="0"/>
        </w:rPr>
        <w:t xml:space="preserve">There is no change in how endorsement policies are honored when endorsing changes to local collections. That means that endorsement policies to some extent act as dissemination policies: if the EP requires a set of organizations to endorse a proposal, collections with local scope also guarantee that at least those organization will have received preimages of private data.</w:t>
      </w:r>
    </w:p>
    <w:p w:rsidR="00000000" w:rsidDel="00000000" w:rsidP="00000000" w:rsidRDefault="00000000" w:rsidRPr="00000000" w14:paraId="0000003B">
      <w:pPr>
        <w:contextualSpacing w:val="0"/>
        <w:jc w:val="both"/>
        <w:rPr/>
      </w:pPr>
      <w:r w:rsidDel="00000000" w:rsidR="00000000" w:rsidRPr="00000000">
        <w:rPr>
          <w:rtl w:val="0"/>
        </w:rPr>
        <w:t xml:space="preserve">With collections with local scope, it is assumed that the client of an Org is trusted to disseminate the preimages to the right set of orgs; with existing collections, this trust requirement is moved to the peer of the Org. Also, readers and writers of a certain key-value pair in the KVS are the same set.</w:t>
      </w:r>
    </w:p>
    <w:p w:rsidR="00000000" w:rsidDel="00000000" w:rsidP="00000000" w:rsidRDefault="00000000" w:rsidRPr="00000000" w14:paraId="0000003C">
      <w:pPr>
        <w:pStyle w:val="Heading2"/>
        <w:contextualSpacing w:val="0"/>
        <w:jc w:val="both"/>
        <w:rPr/>
      </w:pPr>
      <w:bookmarkStart w:colFirst="0" w:colLast="0" w:name="_p0u0gnl2oix" w:id="15"/>
      <w:bookmarkEnd w:id="15"/>
      <w:r w:rsidDel="00000000" w:rsidR="00000000" w:rsidRPr="00000000">
        <w:rPr>
          <w:rtl w:val="0"/>
        </w:rPr>
        <w:t xml:space="preserve">Endorsers and information leakage</w:t>
      </w:r>
    </w:p>
    <w:p w:rsidR="00000000" w:rsidDel="00000000" w:rsidP="00000000" w:rsidRDefault="00000000" w:rsidRPr="00000000" w14:paraId="0000003D">
      <w:pPr>
        <w:contextualSpacing w:val="0"/>
        <w:jc w:val="both"/>
        <w:rPr/>
      </w:pPr>
      <w:r w:rsidDel="00000000" w:rsidR="00000000" w:rsidRPr="00000000">
        <w:rPr>
          <w:rtl w:val="0"/>
        </w:rPr>
        <w:t xml:space="preserve">While this approach ensures that collection configuration and collection names do not leak information about owners of private data, that same information may still be leaked implicitly by the certificate of the endorsers endorsing private state changes.</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Crucially however, this leakage is attributable to the ESCC/VSCC/endorsement policy chosen by the chaincode, </w:t>
      </w:r>
      <w:commentRangeStart w:id="53"/>
      <w:r w:rsidDel="00000000" w:rsidR="00000000" w:rsidRPr="00000000">
        <w:rPr>
          <w:rtl w:val="0"/>
        </w:rPr>
        <w:t xml:space="preserve">and </w:t>
      </w:r>
      <w:r w:rsidDel="00000000" w:rsidR="00000000" w:rsidRPr="00000000">
        <w:rPr>
          <w:b w:val="1"/>
          <w:rtl w:val="0"/>
        </w:rPr>
        <w:t xml:space="preserve">not</w:t>
      </w:r>
      <w:r w:rsidDel="00000000" w:rsidR="00000000" w:rsidRPr="00000000">
        <w:rPr>
          <w:rtl w:val="0"/>
        </w:rPr>
        <w:t xml:space="preserve"> to fabric itself. As such, this leakage can be addressed outside of fabric proper, for instance by developing custom ESCC/VSCC</w:t>
      </w:r>
      <w:commentRangeEnd w:id="53"/>
      <w:r w:rsidDel="00000000" w:rsidR="00000000" w:rsidRPr="00000000">
        <w:commentReference w:id="53"/>
      </w:r>
      <w:r w:rsidDel="00000000" w:rsidR="00000000" w:rsidRPr="00000000">
        <w:rPr>
          <w:rtl w:val="0"/>
        </w:rPr>
        <w:t xml:space="preserve"> (e.g. one where changes to private state need to be endorsed by ephemeral keypairs that do not leak fabric organization membership information). A complete description of such approach will be the subject of a follow-up design document.</w:t>
      </w:r>
    </w:p>
    <w:p w:rsidR="00000000" w:rsidDel="00000000" w:rsidP="00000000" w:rsidRDefault="00000000" w:rsidRPr="00000000" w14:paraId="00000040">
      <w:pPr>
        <w:pStyle w:val="Heading1"/>
        <w:contextualSpacing w:val="0"/>
        <w:jc w:val="both"/>
        <w:rPr/>
      </w:pPr>
      <w:bookmarkStart w:colFirst="0" w:colLast="0" w:name="_z3ndbsz226o7" w:id="16"/>
      <w:bookmarkEnd w:id="16"/>
      <w:commentRangeStart w:id="54"/>
      <w:r w:rsidDel="00000000" w:rsidR="00000000" w:rsidRPr="00000000">
        <w:rPr>
          <w:rtl w:val="0"/>
        </w:rPr>
        <w:t xml:space="preserve">Discussion</w:t>
      </w:r>
      <w:commentRangeEnd w:id="54"/>
      <w:r w:rsidDel="00000000" w:rsidR="00000000" w:rsidRPr="00000000">
        <w:commentReference w:id="54"/>
      </w:r>
      <w:r w:rsidDel="00000000" w:rsidR="00000000" w:rsidRPr="00000000">
        <w:rPr>
          <w:rtl w:val="0"/>
        </w:rPr>
        <w:t xml:space="preserve"> / </w:t>
      </w:r>
      <w:commentRangeStart w:id="55"/>
      <w:r w:rsidDel="00000000" w:rsidR="00000000" w:rsidRPr="00000000">
        <w:rPr>
          <w:rtl w:val="0"/>
        </w:rPr>
        <w:t xml:space="preserve">Outlook</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41">
      <w:pPr>
        <w:numPr>
          <w:ilvl w:val="0"/>
          <w:numId w:val="5"/>
        </w:numPr>
        <w:ind w:left="720" w:hanging="360"/>
        <w:contextualSpacing w:val="1"/>
        <w:jc w:val="both"/>
        <w:rPr>
          <w:u w:val="none"/>
        </w:rPr>
      </w:pPr>
      <w:r w:rsidDel="00000000" w:rsidR="00000000" w:rsidRPr="00000000">
        <w:rPr>
          <w:rtl w:val="0"/>
        </w:rPr>
        <w:t xml:space="preserve">The local collection could be used to disseminate organisation private system information; for example an org can leverage a static collection with its own org in the access policy to disseminate signing identities to its peers associated to a chaincode or other secret information tagging a certain chaincode.</w:t>
      </w:r>
    </w:p>
    <w:p w:rsidR="00000000" w:rsidDel="00000000" w:rsidP="00000000" w:rsidRDefault="00000000" w:rsidRPr="00000000" w14:paraId="00000042">
      <w:pPr>
        <w:numPr>
          <w:ilvl w:val="0"/>
          <w:numId w:val="5"/>
        </w:numPr>
        <w:ind w:left="720" w:hanging="360"/>
        <w:contextualSpacing w:val="1"/>
        <w:jc w:val="both"/>
        <w:rPr>
          <w:u w:val="none"/>
        </w:rPr>
      </w:pPr>
      <w:r w:rsidDel="00000000" w:rsidR="00000000" w:rsidRPr="00000000">
        <w:rPr>
          <w:rtl w:val="0"/>
        </w:rPr>
        <w:t xml:space="preserve">Adding more fine-grained, privacy-preserving endorsement policies, potentially using multiple signing identities per peer; signing identities distribution</w:t>
      </w:r>
    </w:p>
    <w:p w:rsidR="00000000" w:rsidDel="00000000" w:rsidP="00000000" w:rsidRDefault="00000000" w:rsidRPr="00000000" w14:paraId="00000043">
      <w:pPr>
        <w:numPr>
          <w:ilvl w:val="0"/>
          <w:numId w:val="5"/>
        </w:numPr>
        <w:ind w:left="720" w:hanging="360"/>
        <w:contextualSpacing w:val="1"/>
        <w:jc w:val="both"/>
        <w:rPr>
          <w:u w:val="none"/>
        </w:rPr>
      </w:pPr>
      <w:r w:rsidDel="00000000" w:rsidR="00000000" w:rsidRPr="00000000">
        <w:rPr>
          <w:rtl w:val="0"/>
        </w:rPr>
        <w:t xml:space="preserve">Read-set vs write-set: a scenario where a CC modifies two different pairs, pairA and pairB at the same time leads to a problem if pairA and pairB are supposed to have different scope, i.e. pairA should only be seen by org1 and org2 whereas pairB should only be seen by org1 and org3. In this case, sending the proposal to all three orgs would not honor the scope (only org1 should endorse).</w:t>
      </w:r>
    </w:p>
    <w:p w:rsidR="00000000" w:rsidDel="00000000" w:rsidP="00000000" w:rsidRDefault="00000000" w:rsidRPr="00000000" w14:paraId="00000044">
      <w:pPr>
        <w:ind w:left="720" w:firstLine="0"/>
        <w:contextualSpacing w:val="0"/>
        <w:jc w:val="both"/>
        <w:rPr/>
      </w:pPr>
      <w:r w:rsidDel="00000000" w:rsidR="00000000" w:rsidRPr="00000000">
        <w:rPr>
          <w:rtl w:val="0"/>
        </w:rPr>
        <w:t xml:space="preserve">In the case pairA and pairB depend on one another, one option in such a case would be that the client provides the missing (preimage) data to endorse the CC on either org2 or org3 via the transient field, alas making an exception to the scope assumption.</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Yellick" w:id="32" w:date="2018-03-14T12:13:22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new-to-this-key org knows that it's not a fabrication because it checks the pre-image against the hash?</w:t>
      </w:r>
    </w:p>
  </w:comment>
  <w:comment w:author="Anonymous" w:id="54" w:date="2018-03-27T21:17:58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imagine another approach for hiding collection membership would be to distribute this policy individually to each organization. Note: the channel could still retain a hash/version of each policy.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collection membership is hidden from the rest of the channel while still retaining the benefit of having peers able to distribute private data between orgs.</w:t>
      </w:r>
    </w:p>
  </w:comment>
  <w:comment w:author="Gari Singh" w:id="12" w:date="2017-12-18T23:00:46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a collection can have different members on a per transaction basis?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 doesn't that mean that mean that any given "key" would actually implicitly be scoped to the members of the collection when the key was first created (else I assume MVCC would fail?)</w:t>
      </w:r>
    </w:p>
  </w:comment>
  <w:comment w:author="Matthias Neugschwandtner" w:id="13" w:date="2018-01-03T18:57:59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local collection can have different members on a per transaction basis. While a key that is written to a local collection by orgs A and B is initially scoped to A and B (because they are the only ones to have the private value), it can be "passed" to an org C by just writing the same value again (or a new value) and letting C endorse. As always, the endorsement policy applies.</w:t>
      </w:r>
    </w:p>
  </w:comment>
  <w:comment w:author="Matthias Neugschwandtner" w:id="14" w:date="2018-01-03T19:05:43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paragraph below the example to better explain this.</w:t>
      </w:r>
    </w:p>
  </w:comment>
  <w:comment w:author="Anonymous" w:id="4" w:date="2018-03-27T21:26:0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cost rises as the number of orgs in a collection rises. I'd imagine there are also different considerations around durability and reconciliation to explore.</w:t>
      </w:r>
    </w:p>
  </w:comment>
  <w:comment w:author="Anonymous" w:id="5" w:date="2018-03-27T22:22:3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loses the ability to leverage inter-org replication.</w:t>
      </w:r>
    </w:p>
  </w:comment>
  <w:comment w:author="Artem Barger" w:id="44" w:date="2017-12-12T13:52:45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the notion of using local scoped collection along aside with and endorsement will present a leakage since it will implicitly hint whom get these private data.</w:t>
      </w:r>
    </w:p>
  </w:comment>
  <w:comment w:author="Alessandro Sorniotti" w:id="45" w:date="2017-12-12T14:16:1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see section "Endorsers and information leakage" below</w:t>
      </w:r>
    </w:p>
  </w:comment>
  <w:comment w:author="Yacov Manevich" w:id="55" w:date="2018-03-13T21:57:5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we'd want to ensure that peers of an org that doesn't have the pre-images, won't try to pull from other peers of the org.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only via looking at the public keys of the key and determining if the peer has a corresponding private key.</w:t>
      </w:r>
    </w:p>
  </w:comment>
  <w:comment w:author="Yacov Manevich" w:id="46" w:date="2018-01-03T21:23:28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accurate. We do not gossip or do anything none-deterministic at validation time.</w:t>
      </w:r>
    </w:p>
  </w:comment>
  <w:comment w:author="Matthias Neugschwandtner" w:id="47" w:date="2018-01-04T10:37:2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 gossip pulls between validation &amp; committing</w:t>
      </w:r>
    </w:p>
  </w:comment>
  <w:comment w:author="Gari Singh" w:id="53" w:date="2018-02-10T19:57:42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here - this does need to be addressed by Fabric because currently ESCC and VSCC are not pluggable and in any case we provide provide built-in ESCC/VSCC to support some "generic" use cases</w:t>
      </w:r>
    </w:p>
  </w:comment>
  <w:comment w:author="Artem Barger" w:id="33" w:date="2017-12-12T13:34:4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be missing it, but what is the suggested approach to define local collections?</w:t>
      </w:r>
    </w:p>
  </w:comment>
  <w:comment w:author="Alessandro Sorniotti" w:id="34" w:date="2017-12-12T14:14:41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stick with the current approach (collection store etc.) and we would add a new field to the collection configuration to capture whether it's local or not. If it's local, then the dissemination policy is: disseminate within the same org as that of my peer.</w:t>
      </w:r>
    </w:p>
  </w:comment>
  <w:comment w:author="Subhod I" w:id="31" w:date="2018-08-14T08:32:19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Org with asset details should query the chaincode for asset details and from Client, pass all of these details as payload in a new private transaction. Is this how Assets are transferred privately according to this local collection model?</w:t>
      </w:r>
    </w:p>
  </w:comment>
  <w:comment w:author="Yacov Manevich" w:id="20" w:date="2017-12-12T13:32:0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able to ask other peers from other orgs?</w:t>
      </w:r>
    </w:p>
  </w:comment>
  <w:comment w:author="Artem Barger" w:id="21" w:date="2017-12-12T13:32:5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thus will defeat the purpose of keep it local, no?</w:t>
      </w:r>
    </w:p>
  </w:comment>
  <w:comment w:author="Yacov Manevich" w:id="22" w:date="2017-12-12T13:33:47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but if org1 knows that org2 is also eligible of receiving the information too, and org2 knows that org1 is also eligible of receiving the information, then they would be able to sync between each other.</w:t>
      </w:r>
    </w:p>
  </w:comment>
  <w:comment w:author="Artem Barger" w:id="23" w:date="2017-12-12T13:35:3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you could do with regular collections and private data as it available today.</w:t>
      </w:r>
    </w:p>
  </w:comment>
  <w:comment w:author="Yacov Manevich" w:id="24" w:date="2017-12-12T13:37:0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in regular collections - a third party org - org3, knows who are the orgs that are in the collection.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*think* what they want to do, is that only if you're in a collection, you know who is also in the collection, and if you're outside of the collection, then everyone can be in the collection or not be in the collection and you wouldn't know it.</w:t>
      </w:r>
    </w:p>
  </w:comment>
  <w:comment w:author="Alessandro Sorniotti" w:id="25" w:date="2017-12-12T14:13:33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quite. The idea is that a single collection with local scope can be used to handle any combination of orgs (i.e. this preimage needs to be known by orgA and orgB, this one by orgA and orgC etc. all of which you'd handle with a single collection with local scope). This means that it isn't always known which other org knows the preimage of a given key.</w:t>
      </w:r>
    </w:p>
  </w:comment>
  <w:comment w:author="Gari Singh" w:id="26" w:date="2017-12-18T22:07:5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fundamental point here is that the client application basically determines the members of a collection by requesting endorsement from specific peers (which in turn may be from different orgs).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read this correctly, only the client app actually knows what orgs (maybe even peers) are actually part of a collection.</w:t>
      </w:r>
    </w:p>
  </w:comment>
  <w:comment w:author="Yacov Manevich" w:id="27" w:date="2017-12-18T22:20:3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precise.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client application, needs to handle logic which doesn't send the transaction to ordering in case 1 of the orgs didn't endorse the transaction or wasn't reachable.</w:t>
      </w:r>
    </w:p>
  </w:comment>
  <w:comment w:author="Elli Androulaki" w:id="28" w:date="2018-01-03T19:57:1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+gari.r.singh@gmail.com:  indeed the client side is the one responsible for disseminating pre-images (via the proposal) across orgs.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+m.yacov.m@gmail.com : the client would need to follow the same flow as today, i.e., not send the transaction to the orderers if the endorsement policy is not satisfied with the collected endorsements. If it happens to not do the check, the tx will be invalidated at committing peer.</w:t>
      </w:r>
    </w:p>
  </w:comment>
  <w:comment w:author="Artem Barger" w:id="35" w:date="2017-12-12T13:36:3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keep somewhere configuration for local private collections to scope for one organization.</w:t>
      </w:r>
    </w:p>
  </w:comment>
  <w:comment w:author="Alessandro Sorniotti" w:id="36" w:date="2017-12-12T14:15:2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 would have still one collection definition for - say - collection "foo" which has local scope. All that is leaked is that members of that channel intend to do private business within the confines of that chaincode's namespace.</w:t>
      </w:r>
    </w:p>
  </w:comment>
  <w:comment w:author="Yacov Manevich" w:id="37" w:date="2017-12-12T14:41:1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is that local scope going to be configured in? Or is this implicitly defined by having the peer sharing an MSP-ID with other peers?</w:t>
      </w:r>
    </w:p>
  </w:comment>
  <w:comment w:author="Alessandro Sorniotti" w:id="38" w:date="2017-12-12T14:54:1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scope only means that the dissemination policy for preimage data is always generated as: disseminate to peers of the local org only.</w:t>
      </w:r>
    </w:p>
  </w:comment>
  <w:comment w:author="Yacov Manevich" w:id="6" w:date="2017-12-12T13:21:2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strong assertion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value in concealing the members behind the transaction even though the organization is known.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if all users come from a single organization.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peers we're talking about here. I thought idemix isn't going to support peers anyway?</w:t>
      </w:r>
    </w:p>
  </w:comment>
  <w:comment w:author="Alessandro Sorniotti" w:id="7" w:date="2017-12-12T14:03:44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meant here is the following: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imagine the creator of a tx uses a version of idemix or tcerts that hides identity and org affiliation;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imagine that the endorser of that tx uses also a version of idemix or tcerts that hides identity and org affiliation;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imagine a transaction that has a rwset writing to collection "foo"; collection "foo" has its membership revealed in clear.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channel reader still learns that the might involve one or more of the members of the "foo" collection, despite the attempts in steps 1) and 2) to hide that information.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happy if you could recommend a re-wording of that sentence that conveys the right message. Thx in advance!</w:t>
      </w:r>
    </w:p>
  </w:comment>
  <w:comment w:author="Yacov Manevich" w:id="8" w:date="2017-12-12T14:38:56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under the impression, that the goal of idemix in fabric, is to hide a single identity behind the identities of its MSP-ID.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so - then this doesn't void the privacy-preserving authentication.</w:t>
      </w:r>
    </w:p>
  </w:comment>
  <w:comment w:author="Alessandro Sorniotti" w:id="9" w:date="2017-12-12T14:53:04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with idemix we leak the MSPID, but it can be a "consortium-wide" MSP, where the actual org is hidden.</w:t>
      </w:r>
    </w:p>
  </w:comment>
  <w:comment w:author="Anonymous" w:id="10" w:date="2018-03-27T21:03:51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collections with a high ratio of channel members included. In these cases, it seems a bit strong of a statement.</w:t>
      </w:r>
    </w:p>
  </w:comment>
  <w:comment w:author="Yacov Manevich" w:id="15" w:date="2017-12-12T13:31:36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hard requirement?</w:t>
      </w:r>
    </w:p>
  </w:comment>
  <w:comment w:author="Alessandro Sorniotti" w:id="16" w:date="2017-12-12T14:06:4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is that all of the peers of that organization eventually receive the preimage, either via a push or a pull</w:t>
      </w:r>
    </w:p>
  </w:comment>
  <w:comment w:author="Angelo De Caro" w:id="17" w:date="2017-12-12T14:51:25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for orgs, then I would say it makes sense to require that. In principal, one could require that only a specific peer needs to see the pre-image à la quorum. Then, the client needs to name it explicitly.</w:t>
      </w:r>
    </w:p>
  </w:comment>
  <w:comment w:author="Anonymous" w:id="18" w:date="2018-03-27T16:31:15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happen prior to returning to the client?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client need to contact multiple peers per org to ensure durability in each org? Who's responsibility is durability (per org)?</w:t>
      </w:r>
    </w:p>
  </w:comment>
  <w:comment w:author="Anonymous" w:id="19" w:date="2018-03-27T16:32:07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comment from troy)</w:t>
      </w:r>
    </w:p>
  </w:comment>
  <w:comment w:author="Gari Singh" w:id="29" w:date="2018-01-23T09:57:0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keys have channel scope?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collections could have channel scope (with hidden membership) although that would leak volume information about transactions for that collection.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this must be the case otherwise it would be possible for there to be two different versions of a key in two different collections with the same name.  For example, one client could create collection1 / key1 and send to org1,org2,org3.  Another client could create collection1 / key1 and send to org4,org5,org6.</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keys could have collection scope, but in that case the hash of the key would really need to be the hash of the collection/key to prevent the scenario above.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keys have channel scope is that we can now safely transfer state across multiple parties as needed</w:t>
      </w:r>
    </w:p>
  </w:comment>
  <w:comment w:author="Matthias Neugschwandtner" w:id="30" w:date="2018-01-23T10:33:29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keys have channel scope (as they have now), i.e. also local collections exist within the scope of a channel.</w:t>
      </w:r>
    </w:p>
  </w:comment>
  <w:comment w:author="Gari Singh" w:id="39" w:date="2017-12-18T22:11:42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 understand this?  If the client only sends to peers from one org, then only one org has the data.  I guess you mean this would be the case where endorsement policy requires multiple orgs?</w:t>
      </w:r>
    </w:p>
  </w:comment>
  <w:comment w:author="Matthias Neugschwandtner" w:id="40" w:date="2018-01-03T18:28:13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it should mean that all orgs that endorse "automatically" have the same preimage because they independently generated an RWset - especially if the endorsement policy requires multiple orgs to endorse</w:t>
      </w:r>
    </w:p>
  </w:comment>
  <w:comment w:author="Yacov Manevich" w:id="43" w:date="2018-03-13T21:51: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"if it is known" condition does not hold if we use idemix pseudonyms in ESCC, therefore gossip won't pull from these peers because it won't find them in the membership.</w:t>
      </w:r>
    </w:p>
  </w:comment>
  <w:comment w:author="Artem Barger" w:id="41" w:date="2017-12-12T13:44:5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currently, private data has been disseminated once transaction is endorsed not beforehand. Is this something should be considered to change current behavior?</w:t>
      </w:r>
    </w:p>
  </w:comment>
  <w:comment w:author="Alessandro Sorniotti" w:id="42" w:date="2017-12-12T14:15:4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behaviour can be maintained.</w:t>
      </w:r>
    </w:p>
  </w:comment>
  <w:comment w:author="Gari Singh" w:id="11" w:date="2017-12-18T22:01:1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 of Constellation here.  I like this model even though Constellation is a companion process</w:t>
      </w:r>
    </w:p>
  </w:comment>
  <w:comment w:author="Gari Singh" w:id="48" w:date="2017-12-18T22:37:57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way for any given peer to know that it's organization was supposed to have the private data or not.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Corda and Quorum don't have this issue because they don't have the concept of an org with multiple nodes.</w:t>
      </w:r>
    </w:p>
  </w:comment>
  <w:comment w:author="Matthias Neugschwandtner" w:id="49" w:date="2018-01-03T19:51:4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endorsement policy (acting as a dissemination policy in this case) would guarantee that all orgs that are supposed to have the data actually endorsed the proposal and thus have the private data.</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all nodes of an org that have the preimage (because they endorsed or got it via gossip) are down, another peer that doesn't have the data can't find out that it is supposed to have that data.</w:t>
      </w:r>
    </w:p>
  </w:comment>
  <w:comment w:author="Yacov Manevich" w:id="50" w:date="2018-01-03T21:20:5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all nodes of an org that have the preimage (because they endorsed or got it via gossip) are down, another peer that doesn't have the data can't find out that it is supposed to have that data."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hold on, that implies that it needs to contract peers in order to understand if it needs the data or not, am I wrong?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peers that are not supposed to have the data, need to pull from peers to discover it is missing? that's not a good idea.</w:t>
      </w:r>
    </w:p>
  </w:comment>
  <w:comment w:author="Matthias Neugschwandtner" w:id="51" w:date="2018-01-04T09:38:26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"checking" all peers for the data if you can't have it is not a good idea.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extend the text with options.</w:t>
      </w:r>
    </w:p>
  </w:comment>
  <w:comment w:author="Gari Singh" w:id="52" w:date="2018-02-10T19:56:3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point is that if a org's peer did not receive the pre-image at time of endorsement, there is no way to guarantee that it will ever receive it without adding new functionality.  And Corda and Quorum don't have this issue as each participant only runs a single node.</w:t>
      </w:r>
    </w:p>
  </w:comment>
  <w:comment w:author="Gari Singh" w:id="0" w:date="2017-12-18T21:55:58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know that you combine these two thoughts because this paper is about "collections", there is a separate case for hashed data / hashes going everywhere.  So we should not lose sight of that</w:t>
      </w:r>
    </w:p>
  </w:comment>
  <w:comment w:author="Matthias Neugschwandtner" w:id="1" w:date="2018-01-05T08:11:14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edited - I hope it fits better now</w:t>
      </w:r>
    </w:p>
  </w:comment>
  <w:comment w:author="Alessandro Sorniotti" w:id="2" w:date="2018-01-19T17:19:08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+gari.r.singh@gmail.com: is there a design doc for the approach you mention? If so may I please have a look at it?</w:t>
      </w:r>
    </w:p>
  </w:comment>
  <w:comment w:author="Gari Singh" w:id="3" w:date="2018-01-21T00:05:16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 is a design doc or JIRA for this.  Will check and update.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jpmorganchase/quorum/wiki/Transaction-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